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DFF2" w14:textId="68572BD7" w:rsidR="0044140D" w:rsidRDefault="0044140D" w:rsidP="0044140D"/>
    <w:p w14:paraId="32DD92D2" w14:textId="77777777" w:rsidR="0017001A" w:rsidRPr="0017001A" w:rsidRDefault="0017001A" w:rsidP="0017001A">
      <w:pPr>
        <w:spacing w:after="0" w:line="240" w:lineRule="auto"/>
        <w:jc w:val="center"/>
        <w:rPr>
          <w:rFonts w:ascii="Times New Roman" w:eastAsia="Times New Roman" w:hAnsi="Times New Roman" w:cs="Times New Roman"/>
          <w:sz w:val="36"/>
          <w:szCs w:val="36"/>
        </w:rPr>
      </w:pPr>
      <w:r w:rsidRPr="0017001A">
        <w:rPr>
          <w:rFonts w:ascii="Times New Roman" w:eastAsia="Times New Roman" w:hAnsi="Times New Roman" w:cs="Times New Roman"/>
          <w:b/>
          <w:sz w:val="36"/>
          <w:szCs w:val="36"/>
        </w:rPr>
        <w:t>Cohort 12</w:t>
      </w:r>
    </w:p>
    <w:p w14:paraId="79566245" w14:textId="77777777" w:rsidR="0017001A" w:rsidRPr="0017001A" w:rsidRDefault="0017001A" w:rsidP="0017001A">
      <w:pPr>
        <w:spacing w:after="0" w:line="240" w:lineRule="auto"/>
        <w:jc w:val="center"/>
        <w:rPr>
          <w:rFonts w:ascii="Times New Roman" w:eastAsia="Times New Roman" w:hAnsi="Times New Roman" w:cs="Times New Roman"/>
          <w:sz w:val="36"/>
          <w:szCs w:val="36"/>
        </w:rPr>
      </w:pPr>
      <w:r w:rsidRPr="0017001A">
        <w:rPr>
          <w:rFonts w:ascii="Times New Roman" w:eastAsia="Times New Roman" w:hAnsi="Times New Roman" w:cs="Times New Roman"/>
          <w:b/>
          <w:sz w:val="36"/>
          <w:szCs w:val="36"/>
        </w:rPr>
        <w:t xml:space="preserve">Mortality Probability Team </w:t>
      </w:r>
    </w:p>
    <w:p w14:paraId="525B66A0" w14:textId="6ABD80DF" w:rsidR="0017001A" w:rsidRDefault="0017001A" w:rsidP="0017001A">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Final Project</w:t>
      </w:r>
      <w:r w:rsidRPr="0017001A">
        <w:rPr>
          <w:rFonts w:ascii="Times New Roman" w:eastAsia="Times New Roman" w:hAnsi="Times New Roman" w:cs="Times New Roman"/>
          <w:b/>
          <w:sz w:val="36"/>
          <w:szCs w:val="36"/>
        </w:rPr>
        <w:t xml:space="preserve"> Report</w:t>
      </w:r>
    </w:p>
    <w:p w14:paraId="0305DC4F" w14:textId="77777777" w:rsidR="0017001A" w:rsidRPr="00A20D1B" w:rsidRDefault="0017001A" w:rsidP="00A20D1B">
      <w:pPr>
        <w:spacing w:after="0" w:line="240" w:lineRule="auto"/>
        <w:jc w:val="center"/>
        <w:rPr>
          <w:rFonts w:ascii="Times New Roman" w:eastAsia="Times New Roman" w:hAnsi="Times New Roman" w:cs="Times New Roman"/>
          <w:sz w:val="36"/>
          <w:szCs w:val="36"/>
        </w:rPr>
      </w:pPr>
    </w:p>
    <w:p w14:paraId="7744C085" w14:textId="103813C7" w:rsidR="001E3144" w:rsidRPr="00A20D1B" w:rsidRDefault="001E3144" w:rsidP="0044140D">
      <w:pPr>
        <w:rPr>
          <w:rFonts w:cstheme="minorHAnsi"/>
          <w:b/>
          <w:sz w:val="32"/>
          <w:szCs w:val="24"/>
        </w:rPr>
      </w:pPr>
      <w:r w:rsidRPr="00A20D1B">
        <w:rPr>
          <w:rFonts w:cstheme="minorHAnsi"/>
          <w:b/>
          <w:sz w:val="32"/>
          <w:szCs w:val="24"/>
        </w:rPr>
        <w:t>Introduction</w:t>
      </w:r>
    </w:p>
    <w:p w14:paraId="49059D24" w14:textId="2227AD0F" w:rsidR="008361FD" w:rsidRPr="00A20D1B" w:rsidRDefault="0044140D" w:rsidP="0044140D">
      <w:pPr>
        <w:rPr>
          <w:rFonts w:cstheme="minorHAnsi"/>
          <w:sz w:val="24"/>
          <w:szCs w:val="24"/>
        </w:rPr>
      </w:pPr>
      <w:r w:rsidRPr="00A20D1B">
        <w:rPr>
          <w:rFonts w:cstheme="minorHAnsi"/>
          <w:sz w:val="24"/>
          <w:szCs w:val="24"/>
        </w:rPr>
        <w:t>The US Center for Disease Control has long emphasized that social factors are contributing elements</w:t>
      </w:r>
      <w:r w:rsidR="008361FD" w:rsidRPr="00A20D1B">
        <w:rPr>
          <w:rFonts w:cstheme="minorHAnsi"/>
          <w:sz w:val="24"/>
          <w:szCs w:val="24"/>
        </w:rPr>
        <w:t xml:space="preserve"> in one’s </w:t>
      </w:r>
      <w:r w:rsidRPr="00A20D1B">
        <w:rPr>
          <w:rFonts w:cstheme="minorHAnsi"/>
          <w:sz w:val="24"/>
          <w:szCs w:val="24"/>
        </w:rPr>
        <w:t xml:space="preserve">mortality </w:t>
      </w:r>
      <w:r w:rsidR="00AC64B9" w:rsidRPr="00A20D1B">
        <w:rPr>
          <w:rFonts w:cstheme="minorHAnsi"/>
          <w:sz w:val="24"/>
          <w:szCs w:val="24"/>
        </w:rPr>
        <w:t xml:space="preserve">at any given age </w:t>
      </w:r>
      <w:r w:rsidRPr="00A20D1B">
        <w:rPr>
          <w:rFonts w:cstheme="minorHAnsi"/>
          <w:sz w:val="24"/>
          <w:szCs w:val="24"/>
        </w:rPr>
        <w:t xml:space="preserve">(Song </w:t>
      </w:r>
      <w:r w:rsidRPr="00A20D1B">
        <w:rPr>
          <w:rFonts w:cstheme="minorHAnsi"/>
          <w:i/>
          <w:sz w:val="24"/>
          <w:szCs w:val="24"/>
        </w:rPr>
        <w:t xml:space="preserve">et al. </w:t>
      </w:r>
      <w:r w:rsidRPr="00A20D1B">
        <w:rPr>
          <w:rFonts w:cstheme="minorHAnsi"/>
          <w:sz w:val="24"/>
          <w:szCs w:val="24"/>
        </w:rPr>
        <w:t xml:space="preserve">2011). </w:t>
      </w:r>
      <w:r w:rsidR="009A4A47" w:rsidRPr="00A20D1B">
        <w:rPr>
          <w:rFonts w:cstheme="minorHAnsi"/>
          <w:sz w:val="24"/>
          <w:szCs w:val="24"/>
        </w:rPr>
        <w:t xml:space="preserve"> </w:t>
      </w:r>
      <w:r w:rsidR="00AC64B9" w:rsidRPr="00A20D1B">
        <w:rPr>
          <w:rFonts w:cstheme="minorHAnsi"/>
          <w:sz w:val="24"/>
          <w:szCs w:val="24"/>
        </w:rPr>
        <w:t xml:space="preserve">Researchers indicate that socio-economic factors such as income, education, race and gender, as well as medical technology </w:t>
      </w:r>
      <w:r w:rsidR="009A4A47" w:rsidRPr="00A20D1B">
        <w:rPr>
          <w:rFonts w:cstheme="minorHAnsi"/>
          <w:sz w:val="24"/>
          <w:szCs w:val="24"/>
        </w:rPr>
        <w:t xml:space="preserve">(Case and </w:t>
      </w:r>
      <w:r w:rsidR="00274951" w:rsidRPr="00A20D1B">
        <w:rPr>
          <w:rFonts w:cstheme="minorHAnsi"/>
          <w:sz w:val="24"/>
          <w:szCs w:val="24"/>
        </w:rPr>
        <w:t>Deaton</w:t>
      </w:r>
      <w:r w:rsidR="009A4A47" w:rsidRPr="00A20D1B">
        <w:rPr>
          <w:rFonts w:cstheme="minorHAnsi"/>
          <w:sz w:val="24"/>
          <w:szCs w:val="24"/>
        </w:rPr>
        <w:t xml:space="preserve">, 2017 and </w:t>
      </w:r>
      <w:r w:rsidR="00E7404A" w:rsidRPr="00A20D1B">
        <w:rPr>
          <w:rFonts w:cstheme="minorHAnsi"/>
          <w:sz w:val="24"/>
          <w:szCs w:val="24"/>
        </w:rPr>
        <w:t>Cutler</w:t>
      </w:r>
      <w:r w:rsidR="00274951" w:rsidRPr="00A20D1B">
        <w:rPr>
          <w:rFonts w:cstheme="minorHAnsi"/>
          <w:sz w:val="24"/>
          <w:szCs w:val="24"/>
        </w:rPr>
        <w:t xml:space="preserve">, Huang and </w:t>
      </w:r>
      <w:proofErr w:type="spellStart"/>
      <w:r w:rsidR="00274951" w:rsidRPr="00A20D1B">
        <w:rPr>
          <w:rFonts w:cstheme="minorHAnsi"/>
          <w:sz w:val="24"/>
          <w:szCs w:val="24"/>
        </w:rPr>
        <w:t>Lleras-Muney</w:t>
      </w:r>
      <w:proofErr w:type="spellEnd"/>
      <w:r w:rsidR="00274951" w:rsidRPr="00A20D1B">
        <w:rPr>
          <w:rFonts w:cstheme="minorHAnsi"/>
          <w:sz w:val="24"/>
          <w:szCs w:val="24"/>
        </w:rPr>
        <w:t xml:space="preserve">, 2016), </w:t>
      </w:r>
      <w:r w:rsidR="00AC64B9" w:rsidRPr="00A20D1B">
        <w:rPr>
          <w:rFonts w:cstheme="minorHAnsi"/>
          <w:sz w:val="24"/>
          <w:szCs w:val="24"/>
        </w:rPr>
        <w:t xml:space="preserve">help determine the age at which individuals die.  Although </w:t>
      </w:r>
      <w:r w:rsidR="00292C14" w:rsidRPr="00A20D1B">
        <w:rPr>
          <w:rFonts w:cstheme="minorHAnsi"/>
          <w:sz w:val="24"/>
          <w:szCs w:val="24"/>
        </w:rPr>
        <w:t>improving</w:t>
      </w:r>
      <w:r w:rsidR="00AC64B9" w:rsidRPr="00A20D1B">
        <w:rPr>
          <w:rFonts w:cstheme="minorHAnsi"/>
          <w:sz w:val="24"/>
          <w:szCs w:val="24"/>
        </w:rPr>
        <w:t xml:space="preserve"> medical technology across time attenuates </w:t>
      </w:r>
      <w:r w:rsidR="0030097D" w:rsidRPr="00A20D1B">
        <w:rPr>
          <w:rFonts w:cstheme="minorHAnsi"/>
          <w:sz w:val="24"/>
          <w:szCs w:val="24"/>
        </w:rPr>
        <w:t xml:space="preserve">impact of illnesses, social factors play a great role in exposure to illnesses and how one can access this </w:t>
      </w:r>
      <w:r w:rsidR="008361FD" w:rsidRPr="00A20D1B">
        <w:rPr>
          <w:rFonts w:cstheme="minorHAnsi"/>
          <w:sz w:val="24"/>
          <w:szCs w:val="24"/>
        </w:rPr>
        <w:t xml:space="preserve">health improving </w:t>
      </w:r>
      <w:r w:rsidR="0030097D" w:rsidRPr="00A20D1B">
        <w:rPr>
          <w:rFonts w:cstheme="minorHAnsi"/>
          <w:sz w:val="24"/>
          <w:szCs w:val="24"/>
        </w:rPr>
        <w:t xml:space="preserve">technology. </w:t>
      </w:r>
      <w:r w:rsidR="008361FD" w:rsidRPr="00A20D1B">
        <w:rPr>
          <w:rFonts w:cstheme="minorHAnsi"/>
          <w:sz w:val="24"/>
          <w:szCs w:val="24"/>
        </w:rPr>
        <w:t xml:space="preserve"> </w:t>
      </w:r>
      <w:r w:rsidR="00292C14" w:rsidRPr="00A20D1B">
        <w:rPr>
          <w:rFonts w:cstheme="minorHAnsi"/>
          <w:sz w:val="24"/>
          <w:szCs w:val="24"/>
        </w:rPr>
        <w:t>It is not hard to imagine that socio-economic factors impact health and thereby mortality:</w:t>
      </w:r>
      <w:r w:rsidR="008361FD" w:rsidRPr="00A20D1B">
        <w:rPr>
          <w:rFonts w:cstheme="minorHAnsi"/>
          <w:sz w:val="24"/>
          <w:szCs w:val="24"/>
        </w:rPr>
        <w:t xml:space="preserve"> </w:t>
      </w:r>
      <w:r w:rsidR="00D225C9">
        <w:rPr>
          <w:rFonts w:cstheme="minorHAnsi"/>
          <w:sz w:val="24"/>
          <w:szCs w:val="24"/>
        </w:rPr>
        <w:t>i</w:t>
      </w:r>
      <w:r w:rsidR="008361FD" w:rsidRPr="00A20D1B">
        <w:rPr>
          <w:rFonts w:cstheme="minorHAnsi"/>
          <w:sz w:val="24"/>
          <w:szCs w:val="24"/>
        </w:rPr>
        <w:t>ncome can help access health insurance; one’s location shapes the difficulty of a</w:t>
      </w:r>
      <w:r w:rsidR="00A64B90" w:rsidRPr="00A20D1B">
        <w:rPr>
          <w:rFonts w:cstheme="minorHAnsi"/>
          <w:sz w:val="24"/>
          <w:szCs w:val="24"/>
        </w:rPr>
        <w:t>ccessing</w:t>
      </w:r>
      <w:r w:rsidR="008361FD" w:rsidRPr="00A20D1B">
        <w:rPr>
          <w:rFonts w:cstheme="minorHAnsi"/>
          <w:sz w:val="24"/>
          <w:szCs w:val="24"/>
        </w:rPr>
        <w:t xml:space="preserve"> health care during life threatening emergencies; one’s income and social status, determined through such factors as race, </w:t>
      </w:r>
      <w:r w:rsidR="0065351C" w:rsidRPr="00A20D1B">
        <w:rPr>
          <w:rFonts w:cstheme="minorHAnsi"/>
          <w:sz w:val="24"/>
          <w:szCs w:val="24"/>
        </w:rPr>
        <w:t>education or</w:t>
      </w:r>
      <w:r w:rsidR="008361FD" w:rsidRPr="00A20D1B">
        <w:rPr>
          <w:rFonts w:cstheme="minorHAnsi"/>
          <w:sz w:val="24"/>
          <w:szCs w:val="24"/>
        </w:rPr>
        <w:t xml:space="preserve"> occupation, may induce </w:t>
      </w:r>
      <w:r w:rsidR="00A64B90" w:rsidRPr="00A20D1B">
        <w:rPr>
          <w:rFonts w:cstheme="minorHAnsi"/>
          <w:sz w:val="24"/>
          <w:szCs w:val="24"/>
        </w:rPr>
        <w:t xml:space="preserve">dietary and other </w:t>
      </w:r>
      <w:r w:rsidR="008361FD" w:rsidRPr="00A20D1B">
        <w:rPr>
          <w:rFonts w:cstheme="minorHAnsi"/>
          <w:sz w:val="24"/>
          <w:szCs w:val="24"/>
        </w:rPr>
        <w:t xml:space="preserve">habits detrimental to </w:t>
      </w:r>
      <w:r w:rsidR="00A64B90" w:rsidRPr="00A20D1B">
        <w:rPr>
          <w:rFonts w:cstheme="minorHAnsi"/>
          <w:sz w:val="24"/>
          <w:szCs w:val="24"/>
        </w:rPr>
        <w:t xml:space="preserve">one’s </w:t>
      </w:r>
      <w:r w:rsidR="008361FD" w:rsidRPr="00A20D1B">
        <w:rPr>
          <w:rFonts w:cstheme="minorHAnsi"/>
          <w:sz w:val="24"/>
          <w:szCs w:val="24"/>
        </w:rPr>
        <w:t xml:space="preserve">health.   </w:t>
      </w:r>
      <w:r w:rsidR="0030097D" w:rsidRPr="00A20D1B">
        <w:rPr>
          <w:rFonts w:cstheme="minorHAnsi"/>
          <w:sz w:val="24"/>
          <w:szCs w:val="24"/>
        </w:rPr>
        <w:t xml:space="preserve"> </w:t>
      </w:r>
    </w:p>
    <w:p w14:paraId="1EC45111" w14:textId="3CEA3D38" w:rsidR="004903A8" w:rsidRPr="00A20D1B" w:rsidRDefault="00982E42" w:rsidP="0044140D">
      <w:pPr>
        <w:rPr>
          <w:rFonts w:cstheme="minorHAnsi"/>
          <w:sz w:val="24"/>
          <w:szCs w:val="24"/>
        </w:rPr>
      </w:pPr>
      <w:r w:rsidRPr="00A20D1B">
        <w:rPr>
          <w:rFonts w:cstheme="minorHAnsi"/>
          <w:sz w:val="24"/>
          <w:szCs w:val="24"/>
        </w:rPr>
        <w:t>Since 1980, motivated</w:t>
      </w:r>
      <w:r w:rsidR="0030097D" w:rsidRPr="00A20D1B">
        <w:rPr>
          <w:rFonts w:cstheme="minorHAnsi"/>
          <w:sz w:val="24"/>
          <w:szCs w:val="24"/>
        </w:rPr>
        <w:t xml:space="preserve"> by on-going research</w:t>
      </w:r>
      <w:r w:rsidR="0065351C" w:rsidRPr="00A20D1B">
        <w:rPr>
          <w:rFonts w:cstheme="minorHAnsi"/>
          <w:sz w:val="24"/>
          <w:szCs w:val="24"/>
        </w:rPr>
        <w:t xml:space="preserve"> on socio-economic determinants of mortality</w:t>
      </w:r>
      <w:r w:rsidRPr="00A20D1B">
        <w:rPr>
          <w:rFonts w:cstheme="minorHAnsi"/>
          <w:sz w:val="24"/>
          <w:szCs w:val="24"/>
        </w:rPr>
        <w:t>,</w:t>
      </w:r>
      <w:r w:rsidR="0030097D" w:rsidRPr="00A20D1B">
        <w:rPr>
          <w:rFonts w:cstheme="minorHAnsi"/>
          <w:sz w:val="24"/>
          <w:szCs w:val="24"/>
        </w:rPr>
        <w:t xml:space="preserve"> </w:t>
      </w:r>
      <w:r w:rsidRPr="00A20D1B">
        <w:rPr>
          <w:rFonts w:cstheme="minorHAnsi"/>
          <w:sz w:val="24"/>
          <w:szCs w:val="24"/>
        </w:rPr>
        <w:t xml:space="preserve">the </w:t>
      </w:r>
      <w:r w:rsidR="00F01731" w:rsidRPr="00A20D1B">
        <w:rPr>
          <w:rFonts w:cstheme="minorHAnsi"/>
          <w:sz w:val="24"/>
          <w:szCs w:val="24"/>
        </w:rPr>
        <w:t xml:space="preserve">US </w:t>
      </w:r>
      <w:r w:rsidRPr="00A20D1B">
        <w:rPr>
          <w:rFonts w:cstheme="minorHAnsi"/>
          <w:sz w:val="24"/>
          <w:szCs w:val="24"/>
        </w:rPr>
        <w:t xml:space="preserve">Census Bureau has provided data that follows </w:t>
      </w:r>
      <w:r w:rsidR="0003680F" w:rsidRPr="00A20D1B">
        <w:rPr>
          <w:rFonts w:cstheme="minorHAnsi"/>
          <w:sz w:val="24"/>
          <w:szCs w:val="24"/>
        </w:rPr>
        <w:t xml:space="preserve">up </w:t>
      </w:r>
      <w:r w:rsidR="00431098" w:rsidRPr="00A20D1B">
        <w:rPr>
          <w:rFonts w:cstheme="minorHAnsi"/>
          <w:sz w:val="24"/>
          <w:szCs w:val="24"/>
        </w:rPr>
        <w:t>a</w:t>
      </w:r>
      <w:r w:rsidRPr="00A20D1B">
        <w:rPr>
          <w:rFonts w:cstheme="minorHAnsi"/>
          <w:sz w:val="24"/>
          <w:szCs w:val="24"/>
        </w:rPr>
        <w:t xml:space="preserve"> sample</w:t>
      </w:r>
      <w:r w:rsidR="00431098" w:rsidRPr="00A20D1B">
        <w:rPr>
          <w:rFonts w:cstheme="minorHAnsi"/>
          <w:sz w:val="24"/>
          <w:szCs w:val="24"/>
        </w:rPr>
        <w:t xml:space="preserve"> of individuals</w:t>
      </w:r>
      <w:r w:rsidRPr="00A20D1B">
        <w:rPr>
          <w:rFonts w:cstheme="minorHAnsi"/>
          <w:sz w:val="24"/>
          <w:szCs w:val="24"/>
        </w:rPr>
        <w:t xml:space="preserve"> </w:t>
      </w:r>
      <w:r w:rsidR="0065351C" w:rsidRPr="00A20D1B">
        <w:rPr>
          <w:rFonts w:cstheme="minorHAnsi"/>
          <w:sz w:val="24"/>
          <w:szCs w:val="24"/>
        </w:rPr>
        <w:t>from the</w:t>
      </w:r>
      <w:r w:rsidRPr="00A20D1B">
        <w:rPr>
          <w:rFonts w:cstheme="minorHAnsi"/>
          <w:sz w:val="24"/>
          <w:szCs w:val="24"/>
        </w:rPr>
        <w:t xml:space="preserve"> census </w:t>
      </w:r>
      <w:r w:rsidR="0003680F" w:rsidRPr="00A20D1B">
        <w:rPr>
          <w:rFonts w:cstheme="minorHAnsi"/>
          <w:sz w:val="24"/>
          <w:szCs w:val="24"/>
        </w:rPr>
        <w:t>to</w:t>
      </w:r>
      <w:r w:rsidR="0065351C" w:rsidRPr="00A20D1B">
        <w:rPr>
          <w:rFonts w:cstheme="minorHAnsi"/>
          <w:sz w:val="24"/>
          <w:szCs w:val="24"/>
        </w:rPr>
        <w:t xml:space="preserve"> match death certificates of individuals in case death occurs within a </w:t>
      </w:r>
      <w:r w:rsidR="00A64B90" w:rsidRPr="00A20D1B">
        <w:rPr>
          <w:rFonts w:cstheme="minorHAnsi"/>
          <w:sz w:val="24"/>
          <w:szCs w:val="24"/>
        </w:rPr>
        <w:t>particular</w:t>
      </w:r>
      <w:r w:rsidR="0065351C" w:rsidRPr="00A20D1B">
        <w:rPr>
          <w:rFonts w:cstheme="minorHAnsi"/>
          <w:sz w:val="24"/>
          <w:szCs w:val="24"/>
        </w:rPr>
        <w:t xml:space="preserve"> </w:t>
      </w:r>
      <w:proofErr w:type="gramStart"/>
      <w:r w:rsidR="0065351C" w:rsidRPr="00A20D1B">
        <w:rPr>
          <w:rFonts w:cstheme="minorHAnsi"/>
          <w:sz w:val="24"/>
          <w:szCs w:val="24"/>
        </w:rPr>
        <w:t>time period</w:t>
      </w:r>
      <w:proofErr w:type="gramEnd"/>
      <w:r w:rsidR="0065351C" w:rsidRPr="00A20D1B">
        <w:rPr>
          <w:rFonts w:cstheme="minorHAnsi"/>
          <w:sz w:val="24"/>
          <w:szCs w:val="24"/>
        </w:rPr>
        <w:t xml:space="preserve">. </w:t>
      </w:r>
      <w:r w:rsidR="00DC3A2C">
        <w:rPr>
          <w:rFonts w:cstheme="minorHAnsi"/>
          <w:sz w:val="24"/>
          <w:szCs w:val="24"/>
        </w:rPr>
        <w:t>S</w:t>
      </w:r>
      <w:r w:rsidR="0003680F" w:rsidRPr="00A20D1B">
        <w:rPr>
          <w:rFonts w:cstheme="minorHAnsi"/>
          <w:sz w:val="24"/>
          <w:szCs w:val="24"/>
        </w:rPr>
        <w:t xml:space="preserve">ocio-economic data </w:t>
      </w:r>
      <w:r w:rsidR="00DC3A2C">
        <w:rPr>
          <w:rFonts w:cstheme="minorHAnsi"/>
          <w:sz w:val="24"/>
          <w:szCs w:val="24"/>
        </w:rPr>
        <w:t>provided for</w:t>
      </w:r>
      <w:r w:rsidR="0003680F" w:rsidRPr="00A20D1B">
        <w:rPr>
          <w:rFonts w:cstheme="minorHAnsi"/>
          <w:sz w:val="24"/>
          <w:szCs w:val="24"/>
        </w:rPr>
        <w:t xml:space="preserve"> each person is from the census year</w:t>
      </w:r>
      <w:r w:rsidR="0065351C" w:rsidRPr="00A20D1B">
        <w:rPr>
          <w:rFonts w:cstheme="minorHAnsi"/>
          <w:sz w:val="24"/>
          <w:szCs w:val="24"/>
        </w:rPr>
        <w:t>; and no further socio-economic data is collected after that year. These data have been</w:t>
      </w:r>
      <w:r w:rsidR="00431098" w:rsidRPr="00A20D1B">
        <w:rPr>
          <w:rFonts w:cstheme="minorHAnsi"/>
          <w:sz w:val="24"/>
          <w:szCs w:val="24"/>
        </w:rPr>
        <w:t xml:space="preserve"> made</w:t>
      </w:r>
      <w:r w:rsidR="0065351C" w:rsidRPr="00A20D1B">
        <w:rPr>
          <w:rFonts w:cstheme="minorHAnsi"/>
          <w:sz w:val="24"/>
          <w:szCs w:val="24"/>
        </w:rPr>
        <w:t xml:space="preserve"> available as public use microdata sample (or PUMS).  The National Longitudinal Mortality Study (NLMS) provides the PUMS data as a </w:t>
      </w:r>
      <w:r w:rsidR="000A54DE">
        <w:rPr>
          <w:rFonts w:cstheme="minorHAnsi"/>
          <w:sz w:val="24"/>
          <w:szCs w:val="24"/>
        </w:rPr>
        <w:t>“</w:t>
      </w:r>
      <w:r w:rsidR="0065351C" w:rsidRPr="00A20D1B">
        <w:rPr>
          <w:rFonts w:cstheme="minorHAnsi"/>
          <w:sz w:val="24"/>
          <w:szCs w:val="24"/>
        </w:rPr>
        <w:t>specialized extract of the full NLMS that is designed to provide easy access to an extract of the main NLMS while protecting the confidentiality of those who have responded to the original surveys on which the NLMS is based</w:t>
      </w:r>
      <w:r w:rsidR="000A54DE">
        <w:rPr>
          <w:rFonts w:cstheme="minorHAnsi"/>
          <w:sz w:val="24"/>
          <w:szCs w:val="24"/>
        </w:rPr>
        <w:t>” (US Census, 2013).</w:t>
      </w:r>
      <w:r w:rsidR="00DC3A2C">
        <w:rPr>
          <w:rFonts w:cstheme="minorHAnsi"/>
          <w:sz w:val="24"/>
          <w:szCs w:val="24"/>
        </w:rPr>
        <w:t xml:space="preserve"> </w:t>
      </w:r>
      <w:r w:rsidR="0065351C" w:rsidRPr="00A20D1B">
        <w:rPr>
          <w:rFonts w:cstheme="minorHAnsi"/>
          <w:sz w:val="24"/>
          <w:szCs w:val="24"/>
        </w:rPr>
        <w:t xml:space="preserve">The first set of NLMS data made available as a PUMS provided </w:t>
      </w:r>
      <w:r w:rsidR="00EF61B9" w:rsidRPr="00A20D1B">
        <w:rPr>
          <w:rFonts w:cstheme="minorHAnsi"/>
          <w:sz w:val="24"/>
          <w:szCs w:val="24"/>
        </w:rPr>
        <w:t xml:space="preserve">basic </w:t>
      </w:r>
      <w:r w:rsidR="0065351C" w:rsidRPr="00A20D1B">
        <w:rPr>
          <w:rFonts w:cstheme="minorHAnsi"/>
          <w:sz w:val="24"/>
          <w:szCs w:val="24"/>
        </w:rPr>
        <w:t>data from the 1980 census and matched the death certificates of individual</w:t>
      </w:r>
      <w:r w:rsidR="00DC3A2C">
        <w:rPr>
          <w:rFonts w:cstheme="minorHAnsi"/>
          <w:sz w:val="24"/>
          <w:szCs w:val="24"/>
        </w:rPr>
        <w:t>s</w:t>
      </w:r>
      <w:r w:rsidR="0065351C" w:rsidRPr="00A20D1B">
        <w:rPr>
          <w:rFonts w:cstheme="minorHAnsi"/>
          <w:sz w:val="24"/>
          <w:szCs w:val="24"/>
        </w:rPr>
        <w:t xml:space="preserve"> dying within the subsequent eleven years. </w:t>
      </w:r>
      <w:r w:rsidR="00B12774" w:rsidRPr="00A20D1B">
        <w:rPr>
          <w:rFonts w:cstheme="minorHAnsi"/>
          <w:sz w:val="24"/>
          <w:szCs w:val="24"/>
        </w:rPr>
        <w:t xml:space="preserve"> In</w:t>
      </w:r>
      <w:r w:rsidR="00A64B90" w:rsidRPr="00A20D1B">
        <w:rPr>
          <w:rFonts w:cstheme="minorHAnsi"/>
          <w:sz w:val="24"/>
          <w:szCs w:val="24"/>
        </w:rPr>
        <w:t xml:space="preserve"> the</w:t>
      </w:r>
      <w:r w:rsidR="00B12774" w:rsidRPr="00A20D1B">
        <w:rPr>
          <w:rFonts w:cstheme="minorHAnsi"/>
          <w:sz w:val="24"/>
          <w:szCs w:val="24"/>
        </w:rPr>
        <w:t xml:space="preserve"> case</w:t>
      </w:r>
      <w:r w:rsidR="00A64B90" w:rsidRPr="00A20D1B">
        <w:rPr>
          <w:rFonts w:cstheme="minorHAnsi"/>
          <w:sz w:val="24"/>
          <w:szCs w:val="24"/>
        </w:rPr>
        <w:t>s</w:t>
      </w:r>
      <w:r w:rsidR="00B12774" w:rsidRPr="00A20D1B">
        <w:rPr>
          <w:rFonts w:cstheme="minorHAnsi"/>
          <w:sz w:val="24"/>
          <w:szCs w:val="24"/>
        </w:rPr>
        <w:t xml:space="preserve"> </w:t>
      </w:r>
      <w:r w:rsidR="00A64B90" w:rsidRPr="00A20D1B">
        <w:rPr>
          <w:rFonts w:cstheme="minorHAnsi"/>
          <w:sz w:val="24"/>
          <w:szCs w:val="24"/>
        </w:rPr>
        <w:t xml:space="preserve">where </w:t>
      </w:r>
      <w:r w:rsidR="00B12774" w:rsidRPr="00A20D1B">
        <w:rPr>
          <w:rFonts w:cstheme="minorHAnsi"/>
          <w:sz w:val="24"/>
          <w:szCs w:val="24"/>
        </w:rPr>
        <w:t xml:space="preserve">death </w:t>
      </w:r>
      <w:r w:rsidR="00A64B90" w:rsidRPr="00A20D1B">
        <w:rPr>
          <w:rFonts w:cstheme="minorHAnsi"/>
          <w:sz w:val="24"/>
          <w:szCs w:val="24"/>
        </w:rPr>
        <w:t xml:space="preserve">occurred </w:t>
      </w:r>
      <w:r w:rsidR="00B12774" w:rsidRPr="00A20D1B">
        <w:rPr>
          <w:rFonts w:cstheme="minorHAnsi"/>
          <w:sz w:val="24"/>
          <w:szCs w:val="24"/>
        </w:rPr>
        <w:t>NLMS provide</w:t>
      </w:r>
      <w:r w:rsidR="00EF61B9" w:rsidRPr="00A20D1B">
        <w:rPr>
          <w:rFonts w:cstheme="minorHAnsi"/>
          <w:sz w:val="24"/>
          <w:szCs w:val="24"/>
        </w:rPr>
        <w:t>d</w:t>
      </w:r>
      <w:r w:rsidR="00B12774" w:rsidRPr="00A20D1B">
        <w:rPr>
          <w:rFonts w:cstheme="minorHAnsi"/>
          <w:sz w:val="24"/>
          <w:szCs w:val="24"/>
        </w:rPr>
        <w:t xml:space="preserve"> </w:t>
      </w:r>
      <w:r w:rsidR="00A64B90" w:rsidRPr="00A20D1B">
        <w:rPr>
          <w:rFonts w:cstheme="minorHAnsi"/>
          <w:sz w:val="24"/>
          <w:szCs w:val="24"/>
        </w:rPr>
        <w:t xml:space="preserve">the figure for </w:t>
      </w:r>
      <w:r w:rsidR="00B12774" w:rsidRPr="00A20D1B">
        <w:rPr>
          <w:rFonts w:cstheme="minorHAnsi"/>
          <w:sz w:val="24"/>
          <w:szCs w:val="24"/>
        </w:rPr>
        <w:t xml:space="preserve">elapsed number </w:t>
      </w:r>
      <w:r w:rsidR="00A64B90" w:rsidRPr="00A20D1B">
        <w:rPr>
          <w:rFonts w:cstheme="minorHAnsi"/>
          <w:sz w:val="24"/>
          <w:szCs w:val="24"/>
        </w:rPr>
        <w:t xml:space="preserve">of </w:t>
      </w:r>
      <w:r w:rsidR="00B12774" w:rsidRPr="00A20D1B">
        <w:rPr>
          <w:rFonts w:cstheme="minorHAnsi"/>
          <w:sz w:val="24"/>
          <w:szCs w:val="24"/>
        </w:rPr>
        <w:t xml:space="preserve">days </w:t>
      </w:r>
      <w:r w:rsidR="00431098" w:rsidRPr="00A20D1B">
        <w:rPr>
          <w:rFonts w:cstheme="minorHAnsi"/>
          <w:sz w:val="24"/>
          <w:szCs w:val="24"/>
        </w:rPr>
        <w:t>between</w:t>
      </w:r>
      <w:r w:rsidR="00B12774" w:rsidRPr="00A20D1B">
        <w:rPr>
          <w:rFonts w:cstheme="minorHAnsi"/>
          <w:sz w:val="24"/>
          <w:szCs w:val="24"/>
        </w:rPr>
        <w:t xml:space="preserve"> the </w:t>
      </w:r>
      <w:r w:rsidR="00431098" w:rsidRPr="00A20D1B">
        <w:rPr>
          <w:rFonts w:cstheme="minorHAnsi"/>
          <w:sz w:val="24"/>
          <w:szCs w:val="24"/>
        </w:rPr>
        <w:t>day the i</w:t>
      </w:r>
      <w:r w:rsidR="00B12774" w:rsidRPr="00A20D1B">
        <w:rPr>
          <w:rFonts w:cstheme="minorHAnsi"/>
          <w:sz w:val="24"/>
          <w:szCs w:val="24"/>
        </w:rPr>
        <w:t xml:space="preserve">ndividual was interviewed </w:t>
      </w:r>
      <w:r w:rsidR="00431098" w:rsidRPr="00A20D1B">
        <w:rPr>
          <w:rFonts w:cstheme="minorHAnsi"/>
          <w:sz w:val="24"/>
          <w:szCs w:val="24"/>
        </w:rPr>
        <w:t xml:space="preserve">and death; it also provided </w:t>
      </w:r>
      <w:r w:rsidR="00DC3A2C">
        <w:rPr>
          <w:rFonts w:cstheme="minorHAnsi"/>
          <w:sz w:val="24"/>
          <w:szCs w:val="24"/>
        </w:rPr>
        <w:t xml:space="preserve">a </w:t>
      </w:r>
      <w:r w:rsidR="00B12774" w:rsidRPr="00A20D1B">
        <w:rPr>
          <w:rFonts w:cstheme="minorHAnsi"/>
          <w:sz w:val="24"/>
          <w:szCs w:val="24"/>
        </w:rPr>
        <w:t>cause of death.</w:t>
      </w:r>
      <w:r w:rsidR="00EF61B9" w:rsidRPr="00A20D1B">
        <w:rPr>
          <w:rFonts w:cstheme="minorHAnsi"/>
          <w:sz w:val="24"/>
          <w:szCs w:val="24"/>
        </w:rPr>
        <w:t xml:space="preserve"> To the census questions an added question </w:t>
      </w:r>
      <w:r w:rsidR="004903A8" w:rsidRPr="00A20D1B">
        <w:rPr>
          <w:rFonts w:cstheme="minorHAnsi"/>
          <w:sz w:val="24"/>
          <w:szCs w:val="24"/>
        </w:rPr>
        <w:t>indicated the status of</w:t>
      </w:r>
      <w:r w:rsidR="00EF61B9" w:rsidRPr="00A20D1B">
        <w:rPr>
          <w:rFonts w:cstheme="minorHAnsi"/>
          <w:sz w:val="24"/>
          <w:szCs w:val="24"/>
        </w:rPr>
        <w:t xml:space="preserve"> enrolment into </w:t>
      </w:r>
      <w:r w:rsidR="004903A8" w:rsidRPr="00A20D1B">
        <w:rPr>
          <w:rFonts w:cstheme="minorHAnsi"/>
          <w:sz w:val="24"/>
          <w:szCs w:val="24"/>
        </w:rPr>
        <w:t xml:space="preserve">a </w:t>
      </w:r>
      <w:r w:rsidR="00EF61B9" w:rsidRPr="00A20D1B">
        <w:rPr>
          <w:rFonts w:cstheme="minorHAnsi"/>
          <w:sz w:val="24"/>
          <w:szCs w:val="24"/>
        </w:rPr>
        <w:t>health insurance</w:t>
      </w:r>
      <w:r w:rsidR="00BF31D8" w:rsidRPr="00A20D1B">
        <w:rPr>
          <w:rFonts w:cstheme="minorHAnsi"/>
          <w:sz w:val="24"/>
          <w:szCs w:val="24"/>
        </w:rPr>
        <w:t xml:space="preserve"> (US Census Bureau, </w:t>
      </w:r>
      <w:r w:rsidR="004903A8" w:rsidRPr="00A20D1B">
        <w:rPr>
          <w:rFonts w:cstheme="minorHAnsi"/>
          <w:sz w:val="24"/>
          <w:szCs w:val="24"/>
        </w:rPr>
        <w:t xml:space="preserve">2013, and CDC </w:t>
      </w:r>
      <w:r w:rsidR="00BF31D8" w:rsidRPr="00A20D1B">
        <w:rPr>
          <w:rFonts w:cstheme="minorHAnsi"/>
          <w:sz w:val="24"/>
          <w:szCs w:val="24"/>
        </w:rPr>
        <w:t>2015)</w:t>
      </w:r>
      <w:r w:rsidR="00EF61B9" w:rsidRPr="00A20D1B">
        <w:rPr>
          <w:rFonts w:cstheme="minorHAnsi"/>
          <w:sz w:val="24"/>
          <w:szCs w:val="24"/>
        </w:rPr>
        <w:t xml:space="preserve">. </w:t>
      </w:r>
    </w:p>
    <w:p w14:paraId="2F9ACE52" w14:textId="4E198405" w:rsidR="0065351C" w:rsidRPr="00A20D1B" w:rsidRDefault="004903A8" w:rsidP="0044140D">
      <w:pPr>
        <w:rPr>
          <w:rFonts w:cstheme="minorHAnsi"/>
          <w:sz w:val="24"/>
          <w:szCs w:val="24"/>
        </w:rPr>
      </w:pPr>
      <w:r w:rsidRPr="00A20D1B">
        <w:rPr>
          <w:rFonts w:cstheme="minorHAnsi"/>
          <w:sz w:val="24"/>
          <w:szCs w:val="24"/>
        </w:rPr>
        <w:lastRenderedPageBreak/>
        <w:t xml:space="preserve">NLMS data was intended primarily to identify distal and proximal causes of death; this </w:t>
      </w:r>
      <w:r w:rsidR="00A64B90" w:rsidRPr="00A20D1B">
        <w:rPr>
          <w:rFonts w:cstheme="minorHAnsi"/>
          <w:sz w:val="24"/>
          <w:szCs w:val="24"/>
        </w:rPr>
        <w:t xml:space="preserve">type of information </w:t>
      </w:r>
      <w:r w:rsidRPr="00A20D1B">
        <w:rPr>
          <w:rFonts w:cstheme="minorHAnsi"/>
          <w:sz w:val="24"/>
          <w:szCs w:val="24"/>
        </w:rPr>
        <w:t>would lead to establishing both social policies as well as priorities for medical research.</w:t>
      </w:r>
      <w:r w:rsidR="00A64B90" w:rsidRPr="00A20D1B">
        <w:rPr>
          <w:rFonts w:cstheme="minorHAnsi"/>
          <w:sz w:val="24"/>
          <w:szCs w:val="24"/>
        </w:rPr>
        <w:t xml:space="preserve">  For insurers, from this data set, it</w:t>
      </w:r>
      <w:r w:rsidRPr="00A20D1B">
        <w:rPr>
          <w:rFonts w:cstheme="minorHAnsi"/>
          <w:sz w:val="24"/>
          <w:szCs w:val="24"/>
        </w:rPr>
        <w:t xml:space="preserve"> may also be possible to show how the distal socio-economic causes can yield </w:t>
      </w:r>
      <w:r w:rsidR="001E3144" w:rsidRPr="00A20D1B">
        <w:rPr>
          <w:rFonts w:cstheme="minorHAnsi"/>
          <w:sz w:val="24"/>
          <w:szCs w:val="24"/>
        </w:rPr>
        <w:t>predictive probabilities for death of a given person.  As one of the primary purposes of data analytics is to generate prediction</w:t>
      </w:r>
      <w:r w:rsidR="00A64B90" w:rsidRPr="00A20D1B">
        <w:rPr>
          <w:rFonts w:cstheme="minorHAnsi"/>
          <w:sz w:val="24"/>
          <w:szCs w:val="24"/>
        </w:rPr>
        <w:t>s</w:t>
      </w:r>
      <w:r w:rsidR="001E3144" w:rsidRPr="00A20D1B">
        <w:rPr>
          <w:rFonts w:cstheme="minorHAnsi"/>
          <w:sz w:val="24"/>
          <w:szCs w:val="24"/>
        </w:rPr>
        <w:t>, the PUMS data on mortality was used toward</w:t>
      </w:r>
      <w:r w:rsidR="00DC3A2C">
        <w:rPr>
          <w:rFonts w:cstheme="minorHAnsi"/>
          <w:sz w:val="24"/>
          <w:szCs w:val="24"/>
        </w:rPr>
        <w:t>s</w:t>
      </w:r>
      <w:r w:rsidR="001E3144" w:rsidRPr="00A20D1B">
        <w:rPr>
          <w:rFonts w:cstheme="minorHAnsi"/>
          <w:sz w:val="24"/>
          <w:szCs w:val="24"/>
        </w:rPr>
        <w:t xml:space="preserve"> predicting the probability of dying given the socio-economic profile </w:t>
      </w:r>
      <w:r w:rsidR="00DC6250" w:rsidRPr="00A20D1B">
        <w:rPr>
          <w:rFonts w:cstheme="minorHAnsi"/>
          <w:sz w:val="24"/>
          <w:szCs w:val="24"/>
        </w:rPr>
        <w:t xml:space="preserve">and the age of the person. </w:t>
      </w:r>
    </w:p>
    <w:p w14:paraId="07155576" w14:textId="77777777" w:rsidR="0065351C" w:rsidRPr="00A20D1B" w:rsidRDefault="0065351C" w:rsidP="0044140D">
      <w:pPr>
        <w:rPr>
          <w:rFonts w:cstheme="minorHAnsi"/>
          <w:sz w:val="24"/>
          <w:szCs w:val="24"/>
        </w:rPr>
      </w:pPr>
    </w:p>
    <w:p w14:paraId="7339CAA4" w14:textId="6A2D27F0" w:rsidR="0044140D" w:rsidRPr="00A20D1B" w:rsidRDefault="001E3144">
      <w:pPr>
        <w:rPr>
          <w:rFonts w:cstheme="minorHAnsi"/>
          <w:b/>
          <w:sz w:val="32"/>
          <w:szCs w:val="24"/>
        </w:rPr>
      </w:pPr>
      <w:r w:rsidRPr="00A20D1B">
        <w:rPr>
          <w:rFonts w:cstheme="minorHAnsi"/>
          <w:b/>
          <w:sz w:val="32"/>
          <w:szCs w:val="24"/>
        </w:rPr>
        <w:t>Hypothesis</w:t>
      </w:r>
    </w:p>
    <w:p w14:paraId="616210B4" w14:textId="45357645" w:rsidR="0047780D" w:rsidRPr="00A20D1B" w:rsidRDefault="0047780D" w:rsidP="0044140D">
      <w:pPr>
        <w:rPr>
          <w:rFonts w:cstheme="minorHAnsi"/>
          <w:sz w:val="24"/>
          <w:szCs w:val="24"/>
        </w:rPr>
      </w:pPr>
      <w:r w:rsidRPr="00A20D1B">
        <w:rPr>
          <w:rFonts w:cstheme="minorHAnsi"/>
          <w:sz w:val="24"/>
          <w:szCs w:val="24"/>
        </w:rPr>
        <w:t xml:space="preserve">To explain an occurrence of death amid a population, an event binomially distributed, most authors use a logistic relation where person’s age figures prominently.  </w:t>
      </w:r>
      <w:r w:rsidR="00DC6250" w:rsidRPr="00A20D1B">
        <w:rPr>
          <w:rFonts w:cstheme="minorHAnsi"/>
          <w:sz w:val="24"/>
          <w:szCs w:val="24"/>
        </w:rPr>
        <w:t>Age is a primary factor in determining the probability of death; it is almost the basic notion of risk in demography: for example, CDC reports that average age a person living in the US died in 1950 was 68, while it was nearly 80 by 2007</w:t>
      </w:r>
      <w:r w:rsidR="00F0243A" w:rsidRPr="00A20D1B">
        <w:rPr>
          <w:rFonts w:cstheme="minorHAnsi"/>
          <w:sz w:val="24"/>
          <w:szCs w:val="24"/>
        </w:rPr>
        <w:t xml:space="preserve"> (CDC, 2008)</w:t>
      </w:r>
      <w:r w:rsidR="00DC6250" w:rsidRPr="00A20D1B">
        <w:rPr>
          <w:rFonts w:cstheme="minorHAnsi"/>
          <w:sz w:val="24"/>
          <w:szCs w:val="24"/>
        </w:rPr>
        <w:t xml:space="preserve">.  While </w:t>
      </w:r>
      <w:r w:rsidR="00F0243A" w:rsidRPr="00A20D1B">
        <w:rPr>
          <w:rFonts w:cstheme="minorHAnsi"/>
          <w:sz w:val="24"/>
          <w:szCs w:val="24"/>
        </w:rPr>
        <w:t>the US</w:t>
      </w:r>
      <w:r w:rsidR="00DC6250" w:rsidRPr="00A20D1B">
        <w:rPr>
          <w:rFonts w:cstheme="minorHAnsi"/>
          <w:sz w:val="24"/>
          <w:szCs w:val="24"/>
        </w:rPr>
        <w:t xml:space="preserve"> population death rate</w:t>
      </w:r>
      <w:r w:rsidR="00F0243A" w:rsidRPr="00A20D1B">
        <w:rPr>
          <w:rFonts w:cstheme="minorHAnsi"/>
          <w:sz w:val="24"/>
          <w:szCs w:val="24"/>
        </w:rPr>
        <w:t xml:space="preserve"> for the overall population is 0.8%, for those above 55 it starts to reach 1.3</w:t>
      </w:r>
      <w:r w:rsidR="00A64B90" w:rsidRPr="00A20D1B">
        <w:rPr>
          <w:rFonts w:cstheme="minorHAnsi"/>
          <w:sz w:val="24"/>
          <w:szCs w:val="24"/>
        </w:rPr>
        <w:t>%</w:t>
      </w:r>
      <w:r w:rsidR="00F0243A" w:rsidRPr="00A20D1B">
        <w:rPr>
          <w:rFonts w:cstheme="minorHAnsi"/>
          <w:sz w:val="24"/>
          <w:szCs w:val="24"/>
        </w:rPr>
        <w:t xml:space="preserve"> and becomes 15% at age 85.  </w:t>
      </w:r>
      <w:r w:rsidR="00DC6250" w:rsidRPr="00A20D1B">
        <w:rPr>
          <w:rFonts w:cstheme="minorHAnsi"/>
          <w:sz w:val="24"/>
          <w:szCs w:val="24"/>
        </w:rPr>
        <w:t xml:space="preserve"> </w:t>
      </w:r>
      <w:r w:rsidR="009E5A6B" w:rsidRPr="00A20D1B">
        <w:rPr>
          <w:rFonts w:cstheme="minorHAnsi"/>
          <w:sz w:val="24"/>
          <w:szCs w:val="24"/>
        </w:rPr>
        <w:t xml:space="preserve">Age is a primary factor in being able to predict the probability of person’s death.  </w:t>
      </w:r>
    </w:p>
    <w:p w14:paraId="36E4DEBB" w14:textId="7F26CCC8" w:rsidR="00D029DC" w:rsidRPr="00A20D1B" w:rsidRDefault="009E5A6B" w:rsidP="0044140D">
      <w:pPr>
        <w:rPr>
          <w:rFonts w:cstheme="minorHAnsi"/>
          <w:sz w:val="24"/>
          <w:szCs w:val="24"/>
        </w:rPr>
      </w:pPr>
      <w:r w:rsidRPr="00A20D1B">
        <w:rPr>
          <w:rFonts w:cstheme="minorHAnsi"/>
          <w:sz w:val="24"/>
          <w:szCs w:val="24"/>
        </w:rPr>
        <w:t xml:space="preserve">The standard socio-economic factors that are likely to shape mortality are education, income, social status determined by the type of occupation and one’s ethnic status, conditions of one’s birth and childhood rearing and access to medical care.  Aside from generating income, education provides understanding </w:t>
      </w:r>
      <w:r w:rsidR="00A64B90" w:rsidRPr="00A20D1B">
        <w:rPr>
          <w:rFonts w:cstheme="minorHAnsi"/>
          <w:sz w:val="24"/>
          <w:szCs w:val="24"/>
        </w:rPr>
        <w:t>that help</w:t>
      </w:r>
      <w:r w:rsidRPr="00A20D1B">
        <w:rPr>
          <w:rFonts w:cstheme="minorHAnsi"/>
          <w:sz w:val="24"/>
          <w:szCs w:val="24"/>
        </w:rPr>
        <w:t xml:space="preserve"> adopt healthy behavior such as exercising and dietary habits.  Income enables one to have more suitable housing</w:t>
      </w:r>
      <w:r w:rsidR="00A64B90" w:rsidRPr="00A20D1B">
        <w:rPr>
          <w:rFonts w:cstheme="minorHAnsi"/>
          <w:sz w:val="24"/>
          <w:szCs w:val="24"/>
        </w:rPr>
        <w:t>, access health care</w:t>
      </w:r>
      <w:r w:rsidRPr="00A20D1B">
        <w:rPr>
          <w:rFonts w:cstheme="minorHAnsi"/>
          <w:sz w:val="24"/>
          <w:szCs w:val="24"/>
        </w:rPr>
        <w:t xml:space="preserve"> and afford healthier dietary habits.</w:t>
      </w:r>
      <w:r w:rsidR="00E679A7" w:rsidRPr="00A20D1B">
        <w:rPr>
          <w:rFonts w:cstheme="minorHAnsi"/>
          <w:sz w:val="24"/>
          <w:szCs w:val="24"/>
        </w:rPr>
        <w:t xml:space="preserve"> </w:t>
      </w:r>
      <w:r w:rsidRPr="00A20D1B">
        <w:rPr>
          <w:rFonts w:cstheme="minorHAnsi"/>
          <w:sz w:val="24"/>
          <w:szCs w:val="24"/>
        </w:rPr>
        <w:t xml:space="preserve"> It has been noted that childhood conditions can affect health in later years (Case, </w:t>
      </w:r>
      <w:proofErr w:type="spellStart"/>
      <w:r w:rsidRPr="00A20D1B">
        <w:rPr>
          <w:rFonts w:cstheme="minorHAnsi"/>
          <w:sz w:val="24"/>
          <w:szCs w:val="24"/>
        </w:rPr>
        <w:t>Fertig</w:t>
      </w:r>
      <w:proofErr w:type="spellEnd"/>
      <w:r w:rsidRPr="00A20D1B">
        <w:rPr>
          <w:rFonts w:cstheme="minorHAnsi"/>
          <w:sz w:val="24"/>
          <w:szCs w:val="24"/>
        </w:rPr>
        <w:t xml:space="preserve"> and Paxon, 2005); as where one is born may determine some childhood condition, </w:t>
      </w:r>
      <w:r w:rsidR="00E679A7" w:rsidRPr="00A20D1B">
        <w:rPr>
          <w:rFonts w:cstheme="minorHAnsi"/>
          <w:sz w:val="24"/>
          <w:szCs w:val="24"/>
        </w:rPr>
        <w:t xml:space="preserve">varying situations in one’s </w:t>
      </w:r>
      <w:r w:rsidRPr="00A20D1B">
        <w:rPr>
          <w:rFonts w:cstheme="minorHAnsi"/>
          <w:sz w:val="24"/>
          <w:szCs w:val="24"/>
        </w:rPr>
        <w:t>birth</w:t>
      </w:r>
      <w:r w:rsidR="00E679A7" w:rsidRPr="00A20D1B">
        <w:rPr>
          <w:rFonts w:cstheme="minorHAnsi"/>
          <w:sz w:val="24"/>
          <w:szCs w:val="24"/>
        </w:rPr>
        <w:t xml:space="preserve"> </w:t>
      </w:r>
      <w:r w:rsidRPr="00A20D1B">
        <w:rPr>
          <w:rFonts w:cstheme="minorHAnsi"/>
          <w:sz w:val="24"/>
          <w:szCs w:val="24"/>
        </w:rPr>
        <w:t xml:space="preserve">country may contribute to future health. </w:t>
      </w:r>
      <w:r w:rsidR="00E679A7" w:rsidRPr="00A20D1B">
        <w:rPr>
          <w:rFonts w:cstheme="minorHAnsi"/>
          <w:sz w:val="24"/>
          <w:szCs w:val="24"/>
        </w:rPr>
        <w:t xml:space="preserve"> </w:t>
      </w:r>
    </w:p>
    <w:p w14:paraId="3B8547D2" w14:textId="46191CA7" w:rsidR="00D029DC" w:rsidRPr="00276390" w:rsidRDefault="00D029DC" w:rsidP="0044140D">
      <w:pPr>
        <w:rPr>
          <w:rFonts w:cstheme="minorHAnsi"/>
          <w:sz w:val="24"/>
          <w:szCs w:val="24"/>
        </w:rPr>
      </w:pPr>
      <w:r w:rsidRPr="00A20D1B">
        <w:rPr>
          <w:rFonts w:cstheme="minorHAnsi"/>
          <w:sz w:val="24"/>
          <w:szCs w:val="24"/>
        </w:rPr>
        <w:t>Place of residency impacts health through availability of medical care, crime, community cohesion and pollution.  PUMS</w:t>
      </w:r>
      <w:r w:rsidR="00DC3A2C">
        <w:rPr>
          <w:rFonts w:cstheme="minorHAnsi"/>
          <w:sz w:val="24"/>
          <w:szCs w:val="24"/>
        </w:rPr>
        <w:t xml:space="preserve"> </w:t>
      </w:r>
      <w:r w:rsidRPr="00276390">
        <w:rPr>
          <w:rFonts w:cstheme="minorHAnsi"/>
          <w:sz w:val="24"/>
          <w:szCs w:val="24"/>
        </w:rPr>
        <w:t xml:space="preserve">version of NLMS did not provide finer details of location; it provided residency status of a person by state.  </w:t>
      </w:r>
      <w:r w:rsidR="00276390">
        <w:rPr>
          <w:rFonts w:cstheme="minorHAnsi"/>
          <w:sz w:val="24"/>
          <w:szCs w:val="24"/>
        </w:rPr>
        <w:t xml:space="preserve">Using state as a feature </w:t>
      </w:r>
      <w:r w:rsidRPr="00276390">
        <w:rPr>
          <w:rFonts w:cstheme="minorHAnsi"/>
          <w:sz w:val="24"/>
          <w:szCs w:val="24"/>
        </w:rPr>
        <w:t xml:space="preserve">one can capture the </w:t>
      </w:r>
      <w:r w:rsidR="00276390">
        <w:rPr>
          <w:rFonts w:cstheme="minorHAnsi"/>
          <w:sz w:val="24"/>
          <w:szCs w:val="24"/>
        </w:rPr>
        <w:t>locality</w:t>
      </w:r>
      <w:r w:rsidRPr="00276390">
        <w:rPr>
          <w:rFonts w:cstheme="minorHAnsi"/>
          <w:sz w:val="24"/>
          <w:szCs w:val="24"/>
        </w:rPr>
        <w:t>-level factors such as average access to medical care, social cohesion and some occupational factors.</w:t>
      </w:r>
      <w:r w:rsidR="00A64B90" w:rsidRPr="00276390">
        <w:rPr>
          <w:rFonts w:cstheme="minorHAnsi"/>
          <w:sz w:val="24"/>
          <w:szCs w:val="24"/>
        </w:rPr>
        <w:t xml:space="preserve">  For example, </w:t>
      </w:r>
      <w:r w:rsidR="00276390">
        <w:rPr>
          <w:rFonts w:cstheme="minorHAnsi"/>
          <w:sz w:val="24"/>
          <w:szCs w:val="24"/>
        </w:rPr>
        <w:t xml:space="preserve">many </w:t>
      </w:r>
      <w:r w:rsidR="00A64B90" w:rsidRPr="00276390">
        <w:rPr>
          <w:rFonts w:cstheme="minorHAnsi"/>
          <w:sz w:val="24"/>
          <w:szCs w:val="24"/>
        </w:rPr>
        <w:t xml:space="preserve">coastal states have </w:t>
      </w:r>
      <w:r w:rsidR="001F3A79" w:rsidRPr="00276390">
        <w:rPr>
          <w:rFonts w:cstheme="minorHAnsi"/>
          <w:sz w:val="24"/>
          <w:szCs w:val="24"/>
        </w:rPr>
        <w:t xml:space="preserve">fishing industries or off-shore drilling </w:t>
      </w:r>
      <w:r w:rsidR="00276390">
        <w:rPr>
          <w:rFonts w:cstheme="minorHAnsi"/>
          <w:sz w:val="24"/>
          <w:szCs w:val="24"/>
        </w:rPr>
        <w:t xml:space="preserve">which </w:t>
      </w:r>
      <w:r w:rsidR="001F3A79" w:rsidRPr="00276390">
        <w:rPr>
          <w:rFonts w:cstheme="minorHAnsi"/>
          <w:sz w:val="24"/>
          <w:szCs w:val="24"/>
        </w:rPr>
        <w:t>are among the most dangerous of all occupation</w:t>
      </w:r>
      <w:r w:rsidR="00276390">
        <w:rPr>
          <w:rFonts w:cstheme="minorHAnsi"/>
          <w:sz w:val="24"/>
          <w:szCs w:val="24"/>
        </w:rPr>
        <w:t>s</w:t>
      </w:r>
      <w:r w:rsidR="001F3A79" w:rsidRPr="00276390">
        <w:rPr>
          <w:rFonts w:cstheme="minorHAnsi"/>
          <w:sz w:val="24"/>
          <w:szCs w:val="24"/>
        </w:rPr>
        <w:t>.</w:t>
      </w:r>
      <w:r w:rsidRPr="00276390">
        <w:rPr>
          <w:rFonts w:cstheme="minorHAnsi"/>
          <w:sz w:val="24"/>
          <w:szCs w:val="24"/>
        </w:rPr>
        <w:t xml:space="preserve"> It is possible that states within a region are similar</w:t>
      </w:r>
      <w:r w:rsidR="00276390">
        <w:rPr>
          <w:rFonts w:cstheme="minorHAnsi"/>
          <w:sz w:val="24"/>
          <w:szCs w:val="24"/>
        </w:rPr>
        <w:t xml:space="preserve"> </w:t>
      </w:r>
      <w:r w:rsidR="00AD38F8">
        <w:rPr>
          <w:rFonts w:cstheme="minorHAnsi"/>
          <w:sz w:val="24"/>
          <w:szCs w:val="24"/>
        </w:rPr>
        <w:t>with respect to a</w:t>
      </w:r>
      <w:r w:rsidR="00276390">
        <w:rPr>
          <w:rFonts w:cstheme="minorHAnsi"/>
          <w:sz w:val="24"/>
          <w:szCs w:val="24"/>
        </w:rPr>
        <w:t xml:space="preserve"> multiple</w:t>
      </w:r>
      <w:r w:rsidR="00AD38F8">
        <w:rPr>
          <w:rFonts w:cstheme="minorHAnsi"/>
          <w:sz w:val="24"/>
          <w:szCs w:val="24"/>
        </w:rPr>
        <w:t xml:space="preserve"> number of</w:t>
      </w:r>
      <w:r w:rsidR="00276390">
        <w:rPr>
          <w:rFonts w:cstheme="minorHAnsi"/>
          <w:sz w:val="24"/>
          <w:szCs w:val="24"/>
        </w:rPr>
        <w:t xml:space="preserve"> factors such as political </w:t>
      </w:r>
      <w:r w:rsidR="00AD38F8">
        <w:rPr>
          <w:rFonts w:cstheme="minorHAnsi"/>
          <w:sz w:val="24"/>
          <w:szCs w:val="24"/>
        </w:rPr>
        <w:t>structure</w:t>
      </w:r>
      <w:r w:rsidR="00276390">
        <w:rPr>
          <w:rFonts w:cstheme="minorHAnsi"/>
          <w:sz w:val="24"/>
          <w:szCs w:val="24"/>
        </w:rPr>
        <w:t xml:space="preserve"> that shape social policy and the composition of the population</w:t>
      </w:r>
      <w:r w:rsidRPr="00276390">
        <w:rPr>
          <w:rFonts w:cstheme="minorHAnsi"/>
          <w:sz w:val="24"/>
          <w:szCs w:val="24"/>
        </w:rPr>
        <w:t xml:space="preserve">.     </w:t>
      </w:r>
    </w:p>
    <w:p w14:paraId="2C8CA3AB" w14:textId="0A4291ED" w:rsidR="00B1761E" w:rsidRPr="00276390" w:rsidRDefault="00E679A7" w:rsidP="0044140D">
      <w:pPr>
        <w:rPr>
          <w:rFonts w:cstheme="minorHAnsi"/>
          <w:sz w:val="24"/>
          <w:szCs w:val="24"/>
        </w:rPr>
      </w:pPr>
      <w:r w:rsidRPr="00276390">
        <w:rPr>
          <w:rFonts w:cstheme="minorHAnsi"/>
          <w:sz w:val="24"/>
          <w:szCs w:val="24"/>
        </w:rPr>
        <w:t xml:space="preserve">Health insurance gives access to medical care and should be a factor in improving health.  However, ascertaining the impact of health insurance </w:t>
      </w:r>
      <w:r w:rsidR="00B1761E" w:rsidRPr="00276390">
        <w:rPr>
          <w:rFonts w:cstheme="minorHAnsi"/>
          <w:sz w:val="24"/>
          <w:szCs w:val="24"/>
        </w:rPr>
        <w:t xml:space="preserve">even on usage of care, let alone health, </w:t>
      </w:r>
      <w:r w:rsidRPr="00276390">
        <w:rPr>
          <w:rFonts w:cstheme="minorHAnsi"/>
          <w:sz w:val="24"/>
          <w:szCs w:val="24"/>
        </w:rPr>
        <w:t>has been extremely difficult through statistical methods (see Finkelstein,</w:t>
      </w:r>
      <w:r w:rsidR="00B1761E" w:rsidRPr="00276390">
        <w:rPr>
          <w:rFonts w:cstheme="minorHAnsi"/>
          <w:sz w:val="24"/>
          <w:szCs w:val="24"/>
        </w:rPr>
        <w:t xml:space="preserve"> 2017).  Changing medical technology when used at a mass scale contributes to health of the population; usually this is seen as a statistical control for missing variable when socio-economic factors are used to </w:t>
      </w:r>
      <w:r w:rsidR="00B1761E" w:rsidRPr="00276390">
        <w:rPr>
          <w:rFonts w:cstheme="minorHAnsi"/>
          <w:sz w:val="24"/>
          <w:szCs w:val="24"/>
        </w:rPr>
        <w:lastRenderedPageBreak/>
        <w:t xml:space="preserve">explain mortality.  Various methods have been used for this </w:t>
      </w:r>
      <w:r w:rsidR="00C27CF8" w:rsidRPr="00276390">
        <w:rPr>
          <w:rFonts w:cstheme="minorHAnsi"/>
          <w:sz w:val="24"/>
          <w:szCs w:val="24"/>
        </w:rPr>
        <w:t xml:space="preserve">approach; for example, a time factor can be used to note technological change.  </w:t>
      </w:r>
    </w:p>
    <w:p w14:paraId="636D41EC" w14:textId="0CFEBA7D" w:rsidR="00CE77D3" w:rsidRPr="00276390" w:rsidRDefault="00CE77D3" w:rsidP="0044140D">
      <w:pPr>
        <w:rPr>
          <w:rFonts w:cstheme="minorHAnsi"/>
          <w:sz w:val="24"/>
          <w:szCs w:val="24"/>
        </w:rPr>
      </w:pPr>
      <w:r w:rsidRPr="00276390">
        <w:rPr>
          <w:rFonts w:cstheme="minorHAnsi"/>
          <w:sz w:val="24"/>
          <w:szCs w:val="24"/>
        </w:rPr>
        <w:t xml:space="preserve">Obviously, health condition of a person at a </w:t>
      </w:r>
      <w:proofErr w:type="gramStart"/>
      <w:r w:rsidR="00D225C9">
        <w:rPr>
          <w:rFonts w:cstheme="minorHAnsi"/>
          <w:sz w:val="24"/>
          <w:szCs w:val="24"/>
        </w:rPr>
        <w:t xml:space="preserve">particular </w:t>
      </w:r>
      <w:r w:rsidR="00D225C9" w:rsidRPr="0017001A">
        <w:rPr>
          <w:rFonts w:cstheme="minorHAnsi"/>
          <w:sz w:val="24"/>
          <w:szCs w:val="24"/>
        </w:rPr>
        <w:t>time</w:t>
      </w:r>
      <w:proofErr w:type="gramEnd"/>
      <w:r w:rsidRPr="00276390">
        <w:rPr>
          <w:rFonts w:cstheme="minorHAnsi"/>
          <w:sz w:val="24"/>
          <w:szCs w:val="24"/>
        </w:rPr>
        <w:t xml:space="preserve"> is a strong predictor of death </w:t>
      </w:r>
      <w:r w:rsidR="00D225C9">
        <w:rPr>
          <w:rFonts w:cstheme="minorHAnsi"/>
          <w:sz w:val="24"/>
          <w:szCs w:val="24"/>
        </w:rPr>
        <w:t xml:space="preserve">probability </w:t>
      </w:r>
      <w:r w:rsidRPr="00276390">
        <w:rPr>
          <w:rFonts w:cstheme="minorHAnsi"/>
          <w:sz w:val="24"/>
          <w:szCs w:val="24"/>
        </w:rPr>
        <w:t xml:space="preserve">in the near future.  </w:t>
      </w:r>
      <w:proofErr w:type="gramStart"/>
      <w:r w:rsidRPr="00276390">
        <w:rPr>
          <w:rFonts w:cstheme="minorHAnsi"/>
          <w:sz w:val="24"/>
          <w:szCs w:val="24"/>
        </w:rPr>
        <w:t>In order to</w:t>
      </w:r>
      <w:proofErr w:type="gramEnd"/>
      <w:r w:rsidRPr="00276390">
        <w:rPr>
          <w:rFonts w:cstheme="minorHAnsi"/>
          <w:sz w:val="24"/>
          <w:szCs w:val="24"/>
        </w:rPr>
        <w:t xml:space="preserve"> reduce missing variable</w:t>
      </w:r>
      <w:r w:rsidR="00D225C9">
        <w:rPr>
          <w:rFonts w:cstheme="minorHAnsi"/>
          <w:sz w:val="24"/>
          <w:szCs w:val="24"/>
        </w:rPr>
        <w:t>s’</w:t>
      </w:r>
      <w:r w:rsidRPr="00276390">
        <w:rPr>
          <w:rFonts w:cstheme="minorHAnsi"/>
          <w:sz w:val="24"/>
          <w:szCs w:val="24"/>
        </w:rPr>
        <w:t xml:space="preserve"> </w:t>
      </w:r>
      <w:r w:rsidR="00D225C9" w:rsidRPr="0017001A">
        <w:rPr>
          <w:rFonts w:cstheme="minorHAnsi"/>
          <w:sz w:val="24"/>
          <w:szCs w:val="24"/>
        </w:rPr>
        <w:t>impact,</w:t>
      </w:r>
      <w:r w:rsidRPr="00276390">
        <w:rPr>
          <w:rFonts w:cstheme="minorHAnsi"/>
          <w:sz w:val="24"/>
          <w:szCs w:val="24"/>
        </w:rPr>
        <w:t xml:space="preserve"> one should include health conditions at the time of survey </w:t>
      </w:r>
      <w:r w:rsidR="00F26D04" w:rsidRPr="00276390">
        <w:rPr>
          <w:rFonts w:cstheme="minorHAnsi"/>
          <w:sz w:val="24"/>
          <w:szCs w:val="24"/>
        </w:rPr>
        <w:t xml:space="preserve">when analyzing contribution of socio-economic factors to explain mortality.  </w:t>
      </w:r>
      <w:r w:rsidR="001F3A79" w:rsidRPr="00276390">
        <w:rPr>
          <w:rFonts w:cstheme="minorHAnsi"/>
          <w:sz w:val="24"/>
          <w:szCs w:val="24"/>
        </w:rPr>
        <w:t xml:space="preserve">However, data on obtaining health information in most surveys are difficult.  Self-reporting in health is usually biased; and collecting objective information is difficult (Murray and Chen, </w:t>
      </w:r>
      <w:r w:rsidR="00F01731" w:rsidRPr="00276390">
        <w:rPr>
          <w:rFonts w:cstheme="minorHAnsi"/>
          <w:sz w:val="24"/>
          <w:szCs w:val="24"/>
        </w:rPr>
        <w:t>1992).</w:t>
      </w:r>
    </w:p>
    <w:p w14:paraId="58511F96" w14:textId="234517D1" w:rsidR="00B170DD" w:rsidRPr="00276390" w:rsidRDefault="00B1761E" w:rsidP="0044140D">
      <w:pPr>
        <w:rPr>
          <w:rFonts w:cstheme="minorHAnsi"/>
          <w:sz w:val="24"/>
          <w:szCs w:val="24"/>
        </w:rPr>
      </w:pPr>
      <w:r w:rsidRPr="00276390">
        <w:rPr>
          <w:rFonts w:cstheme="minorHAnsi"/>
          <w:sz w:val="24"/>
          <w:szCs w:val="24"/>
        </w:rPr>
        <w:t xml:space="preserve">We, members of the </w:t>
      </w:r>
      <w:r w:rsidR="00FA4E56">
        <w:rPr>
          <w:rFonts w:cstheme="minorHAnsi"/>
          <w:sz w:val="24"/>
          <w:szCs w:val="24"/>
        </w:rPr>
        <w:t>project</w:t>
      </w:r>
      <w:r w:rsidRPr="00276390">
        <w:rPr>
          <w:rFonts w:cstheme="minorHAnsi"/>
          <w:sz w:val="24"/>
          <w:szCs w:val="24"/>
        </w:rPr>
        <w:t xml:space="preserve"> team, </w:t>
      </w:r>
      <w:r w:rsidR="00C27CF8" w:rsidRPr="00276390">
        <w:rPr>
          <w:rFonts w:cstheme="minorHAnsi"/>
          <w:sz w:val="24"/>
          <w:szCs w:val="24"/>
        </w:rPr>
        <w:t xml:space="preserve">tested the central hypothesis: </w:t>
      </w:r>
      <w:r w:rsidRPr="00276390">
        <w:rPr>
          <w:rFonts w:cstheme="minorHAnsi"/>
          <w:sz w:val="24"/>
          <w:szCs w:val="24"/>
        </w:rPr>
        <w:t xml:space="preserve"> </w:t>
      </w:r>
      <w:r w:rsidR="00C27CF8" w:rsidRPr="00276390">
        <w:rPr>
          <w:rFonts w:cstheme="minorHAnsi"/>
          <w:i/>
          <w:sz w:val="24"/>
          <w:szCs w:val="24"/>
        </w:rPr>
        <w:t>One can predict individual mortality through finding a relation between whether a person died or not within a period of 11 years and factors or features such as poverty, education, employment status, martial status, place of birth, being in the labor market</w:t>
      </w:r>
      <w:r w:rsidR="00D029DC" w:rsidRPr="00276390">
        <w:rPr>
          <w:rFonts w:cstheme="minorHAnsi"/>
          <w:i/>
          <w:sz w:val="24"/>
          <w:szCs w:val="24"/>
        </w:rPr>
        <w:t>, state residency</w:t>
      </w:r>
      <w:r w:rsidR="00C27CF8" w:rsidRPr="00276390">
        <w:rPr>
          <w:rFonts w:cstheme="minorHAnsi"/>
          <w:i/>
          <w:sz w:val="24"/>
          <w:szCs w:val="24"/>
        </w:rPr>
        <w:t xml:space="preserve"> and health insurance status.</w:t>
      </w:r>
      <w:r w:rsidR="00C27CF8" w:rsidRPr="00276390">
        <w:rPr>
          <w:rFonts w:cstheme="minorHAnsi"/>
          <w:sz w:val="24"/>
          <w:szCs w:val="24"/>
        </w:rPr>
        <w:t xml:space="preserve">  </w:t>
      </w:r>
    </w:p>
    <w:p w14:paraId="629CB021" w14:textId="2CAF6E91" w:rsidR="00F26D04" w:rsidRPr="00276390" w:rsidRDefault="00C27CF8" w:rsidP="0044140D">
      <w:pPr>
        <w:rPr>
          <w:rFonts w:cstheme="minorHAnsi"/>
          <w:sz w:val="24"/>
          <w:szCs w:val="24"/>
        </w:rPr>
      </w:pPr>
      <w:r w:rsidRPr="00276390">
        <w:rPr>
          <w:rFonts w:cstheme="minorHAnsi"/>
          <w:sz w:val="24"/>
          <w:szCs w:val="24"/>
        </w:rPr>
        <w:t>PUMS version of NLMS data set provided all these variables. We approximated being in the labor market</w:t>
      </w:r>
      <w:r w:rsidR="00F01731" w:rsidRPr="00276390">
        <w:rPr>
          <w:rFonts w:cstheme="minorHAnsi"/>
          <w:sz w:val="24"/>
          <w:szCs w:val="24"/>
        </w:rPr>
        <w:t xml:space="preserve"> (not necessarily employed or currently seeking employment)</w:t>
      </w:r>
      <w:r w:rsidRPr="00276390">
        <w:rPr>
          <w:rFonts w:cstheme="minorHAnsi"/>
          <w:sz w:val="24"/>
          <w:szCs w:val="24"/>
        </w:rPr>
        <w:t xml:space="preserve"> through having a social security number, this also shows the level at which a person is established in the US.  The citizenship information was incomplete, as this may not have been a question always asked </w:t>
      </w:r>
      <w:r w:rsidR="00F01731" w:rsidRPr="00276390">
        <w:rPr>
          <w:rFonts w:cstheme="minorHAnsi"/>
          <w:sz w:val="24"/>
          <w:szCs w:val="24"/>
        </w:rPr>
        <w:t>during</w:t>
      </w:r>
      <w:r w:rsidRPr="00276390">
        <w:rPr>
          <w:rFonts w:cstheme="minorHAnsi"/>
          <w:sz w:val="24"/>
          <w:szCs w:val="24"/>
        </w:rPr>
        <w:t xml:space="preserve"> a census.  Our presentation shows how these features were used.  We had no feature</w:t>
      </w:r>
      <w:r w:rsidR="00F01731" w:rsidRPr="00276390">
        <w:rPr>
          <w:rFonts w:cstheme="minorHAnsi"/>
          <w:sz w:val="24"/>
          <w:szCs w:val="24"/>
        </w:rPr>
        <w:t>s</w:t>
      </w:r>
      <w:r w:rsidRPr="00276390">
        <w:rPr>
          <w:rFonts w:cstheme="minorHAnsi"/>
          <w:sz w:val="24"/>
          <w:szCs w:val="24"/>
        </w:rPr>
        <w:t xml:space="preserve"> representing</w:t>
      </w:r>
      <w:r w:rsidR="00276390">
        <w:rPr>
          <w:rFonts w:cstheme="minorHAnsi"/>
          <w:sz w:val="24"/>
          <w:szCs w:val="24"/>
        </w:rPr>
        <w:t xml:space="preserve"> evolving medical</w:t>
      </w:r>
      <w:r w:rsidRPr="00276390">
        <w:rPr>
          <w:rFonts w:cstheme="minorHAnsi"/>
          <w:sz w:val="24"/>
          <w:szCs w:val="24"/>
        </w:rPr>
        <w:t xml:space="preserve"> </w:t>
      </w:r>
      <w:r w:rsidR="00B170DD" w:rsidRPr="00276390">
        <w:rPr>
          <w:rFonts w:cstheme="minorHAnsi"/>
          <w:sz w:val="24"/>
          <w:szCs w:val="24"/>
        </w:rPr>
        <w:t>technology.</w:t>
      </w:r>
    </w:p>
    <w:p w14:paraId="17C2D45F" w14:textId="3F887615" w:rsidR="00F26D04" w:rsidRDefault="00B170DD" w:rsidP="0044140D">
      <w:pPr>
        <w:rPr>
          <w:rFonts w:cstheme="minorHAnsi"/>
          <w:sz w:val="24"/>
          <w:szCs w:val="24"/>
        </w:rPr>
      </w:pPr>
      <w:r w:rsidRPr="00276390">
        <w:rPr>
          <w:rFonts w:cstheme="minorHAnsi"/>
          <w:sz w:val="24"/>
          <w:szCs w:val="24"/>
        </w:rPr>
        <w:t>Deaths occurred at different times following the initial census interview and we ascertained that across the eleven years there are visible signs of age patterns in mortality rate, we could not incorporate time</w:t>
      </w:r>
      <w:r w:rsidR="00F26D04" w:rsidRPr="00276390">
        <w:rPr>
          <w:rFonts w:cstheme="minorHAnsi"/>
          <w:sz w:val="24"/>
          <w:szCs w:val="24"/>
        </w:rPr>
        <w:t xml:space="preserve"> as a proxy for </w:t>
      </w:r>
      <w:r w:rsidR="009314AD" w:rsidRPr="00276390">
        <w:rPr>
          <w:rFonts w:cstheme="minorHAnsi"/>
          <w:sz w:val="24"/>
          <w:szCs w:val="24"/>
        </w:rPr>
        <w:t>technology</w:t>
      </w:r>
      <w:r w:rsidRPr="00276390">
        <w:rPr>
          <w:rFonts w:cstheme="minorHAnsi"/>
          <w:sz w:val="24"/>
          <w:szCs w:val="24"/>
        </w:rPr>
        <w:t xml:space="preserve"> in our analysis.  If a temporal factor such </w:t>
      </w:r>
      <w:r w:rsidR="00CE77D3" w:rsidRPr="00276390">
        <w:rPr>
          <w:rFonts w:cstheme="minorHAnsi"/>
          <w:sz w:val="24"/>
          <w:szCs w:val="24"/>
        </w:rPr>
        <w:t xml:space="preserve">as </w:t>
      </w:r>
      <w:r w:rsidRPr="00276390">
        <w:rPr>
          <w:rFonts w:cstheme="minorHAnsi"/>
          <w:sz w:val="24"/>
          <w:szCs w:val="24"/>
        </w:rPr>
        <w:t>follow</w:t>
      </w:r>
      <w:r w:rsidR="00CE77D3" w:rsidRPr="00276390">
        <w:rPr>
          <w:rFonts w:cstheme="minorHAnsi"/>
          <w:sz w:val="24"/>
          <w:szCs w:val="24"/>
        </w:rPr>
        <w:t>-</w:t>
      </w:r>
      <w:r w:rsidR="00060894">
        <w:rPr>
          <w:rFonts w:cstheme="minorHAnsi"/>
          <w:sz w:val="24"/>
          <w:szCs w:val="24"/>
        </w:rPr>
        <w:t>up</w:t>
      </w:r>
      <w:r w:rsidRPr="00276390">
        <w:rPr>
          <w:rFonts w:cstheme="minorHAnsi"/>
          <w:sz w:val="24"/>
          <w:szCs w:val="24"/>
        </w:rPr>
        <w:t xml:space="preserve"> time till death w</w:t>
      </w:r>
      <w:r w:rsidR="00CE77D3" w:rsidRPr="00276390">
        <w:rPr>
          <w:rFonts w:cstheme="minorHAnsi"/>
          <w:sz w:val="24"/>
          <w:szCs w:val="24"/>
        </w:rPr>
        <w:t>ere to be</w:t>
      </w:r>
      <w:r w:rsidRPr="00276390">
        <w:rPr>
          <w:rFonts w:cstheme="minorHAnsi"/>
          <w:sz w:val="24"/>
          <w:szCs w:val="24"/>
        </w:rPr>
        <w:t xml:space="preserve"> used, it </w:t>
      </w:r>
      <w:r w:rsidR="00CE77D3" w:rsidRPr="00276390">
        <w:rPr>
          <w:rFonts w:cstheme="minorHAnsi"/>
          <w:sz w:val="24"/>
          <w:szCs w:val="24"/>
        </w:rPr>
        <w:t xml:space="preserve">would </w:t>
      </w:r>
      <w:r w:rsidRPr="00276390">
        <w:rPr>
          <w:rFonts w:cstheme="minorHAnsi"/>
          <w:sz w:val="24"/>
          <w:szCs w:val="24"/>
        </w:rPr>
        <w:t xml:space="preserve">create a spurious relation as mortality increases with time </w:t>
      </w:r>
      <w:r w:rsidR="00CE77D3" w:rsidRPr="00276390">
        <w:rPr>
          <w:rFonts w:cstheme="minorHAnsi"/>
          <w:sz w:val="24"/>
          <w:szCs w:val="24"/>
        </w:rPr>
        <w:t>due to</w:t>
      </w:r>
      <w:r w:rsidRPr="00276390">
        <w:rPr>
          <w:rFonts w:cstheme="minorHAnsi"/>
          <w:sz w:val="24"/>
          <w:szCs w:val="24"/>
        </w:rPr>
        <w:t xml:space="preserve"> people in the sample getting older.</w:t>
      </w:r>
      <w:r w:rsidR="009314AD" w:rsidRPr="00276390">
        <w:rPr>
          <w:rFonts w:cstheme="minorHAnsi"/>
          <w:sz w:val="24"/>
          <w:szCs w:val="24"/>
        </w:rPr>
        <w:t xml:space="preserve">  Most likely to measure the impact of technology in constructing probability of death would require a different approach than we were able to use for th</w:t>
      </w:r>
      <w:r w:rsidR="00060894">
        <w:rPr>
          <w:rFonts w:cstheme="minorHAnsi"/>
          <w:sz w:val="24"/>
          <w:szCs w:val="24"/>
        </w:rPr>
        <w:t>is</w:t>
      </w:r>
      <w:r w:rsidR="009314AD" w:rsidRPr="00276390">
        <w:rPr>
          <w:rFonts w:cstheme="minorHAnsi"/>
          <w:sz w:val="24"/>
          <w:szCs w:val="24"/>
        </w:rPr>
        <w:t xml:space="preserve"> project.  </w:t>
      </w:r>
      <w:r w:rsidR="00F26D04" w:rsidRPr="00276390">
        <w:rPr>
          <w:rFonts w:cstheme="minorHAnsi"/>
          <w:sz w:val="24"/>
          <w:szCs w:val="24"/>
        </w:rPr>
        <w:t>Information on health conditions at the time of survey was incomplete in the data set.  Correlated with health condition are indicators that describe health</w:t>
      </w:r>
      <w:r w:rsidR="00C26B21" w:rsidRPr="00276390">
        <w:rPr>
          <w:rFonts w:cstheme="minorHAnsi"/>
          <w:sz w:val="24"/>
          <w:szCs w:val="24"/>
        </w:rPr>
        <w:t>y</w:t>
      </w:r>
      <w:r w:rsidR="00F26D04" w:rsidRPr="00276390">
        <w:rPr>
          <w:rFonts w:cstheme="minorHAnsi"/>
          <w:sz w:val="24"/>
          <w:szCs w:val="24"/>
        </w:rPr>
        <w:t xml:space="preserve"> behavior.  No such data was available. </w:t>
      </w:r>
      <w:r w:rsidR="009314AD" w:rsidRPr="00276390">
        <w:rPr>
          <w:rFonts w:cstheme="minorHAnsi"/>
          <w:sz w:val="24"/>
          <w:szCs w:val="24"/>
        </w:rPr>
        <w:t xml:space="preserve"> These limitations, however, do not prevent us from providing a way to </w:t>
      </w:r>
      <w:r w:rsidR="00F01731" w:rsidRPr="00276390">
        <w:rPr>
          <w:rFonts w:cstheme="minorHAnsi"/>
          <w:sz w:val="24"/>
          <w:szCs w:val="24"/>
        </w:rPr>
        <w:t>estimate</w:t>
      </w:r>
      <w:r w:rsidR="009314AD" w:rsidRPr="00276390">
        <w:rPr>
          <w:rFonts w:cstheme="minorHAnsi"/>
          <w:sz w:val="24"/>
          <w:szCs w:val="24"/>
        </w:rPr>
        <w:t xml:space="preserve"> a probability</w:t>
      </w:r>
      <w:r w:rsidR="00F01731" w:rsidRPr="00276390">
        <w:rPr>
          <w:rFonts w:cstheme="minorHAnsi"/>
          <w:sz w:val="24"/>
          <w:szCs w:val="24"/>
        </w:rPr>
        <w:t xml:space="preserve"> measure</w:t>
      </w:r>
      <w:r w:rsidR="009314AD" w:rsidRPr="00276390">
        <w:rPr>
          <w:rFonts w:cstheme="minorHAnsi"/>
          <w:sz w:val="24"/>
          <w:szCs w:val="24"/>
        </w:rPr>
        <w:t xml:space="preserve"> for one’s death using mostly socio-economic factors. </w:t>
      </w:r>
    </w:p>
    <w:p w14:paraId="69A0CAE4" w14:textId="77777777" w:rsidR="0017001A" w:rsidRPr="00276390" w:rsidRDefault="0017001A" w:rsidP="0044140D">
      <w:pPr>
        <w:rPr>
          <w:rFonts w:cstheme="minorHAnsi"/>
          <w:sz w:val="24"/>
          <w:szCs w:val="24"/>
        </w:rPr>
      </w:pPr>
    </w:p>
    <w:p w14:paraId="3CB791B2" w14:textId="4C45958E" w:rsidR="00B170DD" w:rsidRPr="00B737B1" w:rsidRDefault="00B170DD">
      <w:pPr>
        <w:rPr>
          <w:rFonts w:cstheme="minorHAnsi"/>
          <w:sz w:val="32"/>
          <w:szCs w:val="24"/>
        </w:rPr>
      </w:pPr>
      <w:r w:rsidRPr="00B737B1">
        <w:rPr>
          <w:rFonts w:cstheme="minorHAnsi"/>
          <w:b/>
          <w:sz w:val="32"/>
          <w:szCs w:val="24"/>
        </w:rPr>
        <w:t>Application and Motivation</w:t>
      </w:r>
    </w:p>
    <w:p w14:paraId="24874B91" w14:textId="728A3599" w:rsidR="00CE77D3" w:rsidRPr="00A20D1B" w:rsidRDefault="00CE77D3" w:rsidP="0044140D">
      <w:pPr>
        <w:rPr>
          <w:rFonts w:cstheme="minorHAnsi"/>
          <w:sz w:val="24"/>
          <w:szCs w:val="24"/>
        </w:rPr>
      </w:pPr>
      <w:r w:rsidRPr="00B737B1">
        <w:rPr>
          <w:rFonts w:cstheme="minorHAnsi"/>
          <w:sz w:val="24"/>
          <w:szCs w:val="24"/>
        </w:rPr>
        <w:t xml:space="preserve">Our intention was to </w:t>
      </w:r>
      <w:r w:rsidR="00F26D04" w:rsidRPr="00B737B1">
        <w:rPr>
          <w:rFonts w:cstheme="minorHAnsi"/>
          <w:sz w:val="24"/>
          <w:szCs w:val="24"/>
        </w:rPr>
        <w:t xml:space="preserve">provide </w:t>
      </w:r>
      <w:r w:rsidRPr="00B737B1">
        <w:rPr>
          <w:rFonts w:cstheme="minorHAnsi"/>
          <w:sz w:val="24"/>
          <w:szCs w:val="24"/>
        </w:rPr>
        <w:t xml:space="preserve">a method that can be used </w:t>
      </w:r>
      <w:r w:rsidR="009314AD" w:rsidRPr="00B737B1">
        <w:rPr>
          <w:rFonts w:cstheme="minorHAnsi"/>
          <w:sz w:val="24"/>
          <w:szCs w:val="24"/>
        </w:rPr>
        <w:t xml:space="preserve">to </w:t>
      </w:r>
      <w:r w:rsidRPr="00B737B1">
        <w:rPr>
          <w:rFonts w:cstheme="minorHAnsi"/>
          <w:sz w:val="24"/>
          <w:szCs w:val="24"/>
        </w:rPr>
        <w:t xml:space="preserve">predict </w:t>
      </w:r>
      <w:r w:rsidR="001C61D6">
        <w:rPr>
          <w:rFonts w:cstheme="minorHAnsi"/>
          <w:sz w:val="24"/>
          <w:szCs w:val="24"/>
        </w:rPr>
        <w:t>probability</w:t>
      </w:r>
      <w:r w:rsidR="004A01F2">
        <w:rPr>
          <w:rFonts w:cstheme="minorHAnsi"/>
          <w:sz w:val="24"/>
          <w:szCs w:val="24"/>
        </w:rPr>
        <w:t xml:space="preserve"> of death over an </w:t>
      </w:r>
      <w:proofErr w:type="gramStart"/>
      <w:r w:rsidR="004A01F2">
        <w:rPr>
          <w:rFonts w:cstheme="minorHAnsi"/>
          <w:sz w:val="24"/>
          <w:szCs w:val="24"/>
        </w:rPr>
        <w:t>eleven year</w:t>
      </w:r>
      <w:proofErr w:type="gramEnd"/>
      <w:r w:rsidR="004A01F2">
        <w:rPr>
          <w:rFonts w:cstheme="minorHAnsi"/>
          <w:sz w:val="24"/>
          <w:szCs w:val="24"/>
        </w:rPr>
        <w:t xml:space="preserve"> </w:t>
      </w:r>
      <w:r w:rsidR="005C0427">
        <w:rPr>
          <w:rFonts w:cstheme="minorHAnsi"/>
          <w:sz w:val="24"/>
          <w:szCs w:val="24"/>
        </w:rPr>
        <w:t>period</w:t>
      </w:r>
      <w:r w:rsidRPr="00A20D1B">
        <w:rPr>
          <w:rFonts w:cstheme="minorHAnsi"/>
          <w:sz w:val="24"/>
          <w:szCs w:val="24"/>
        </w:rPr>
        <w:t xml:space="preserve"> for</w:t>
      </w:r>
      <w:r w:rsidR="00F26D04" w:rsidRPr="00A20D1B">
        <w:rPr>
          <w:rFonts w:cstheme="minorHAnsi"/>
          <w:sz w:val="24"/>
          <w:szCs w:val="24"/>
        </w:rPr>
        <w:t xml:space="preserve"> a</w:t>
      </w:r>
      <w:r w:rsidRPr="00A20D1B">
        <w:rPr>
          <w:rFonts w:cstheme="minorHAnsi"/>
          <w:sz w:val="24"/>
          <w:szCs w:val="24"/>
        </w:rPr>
        <w:t xml:space="preserve"> given person.  Due to the data </w:t>
      </w:r>
      <w:r w:rsidR="001C61D6">
        <w:rPr>
          <w:rFonts w:cstheme="minorHAnsi"/>
          <w:sz w:val="24"/>
          <w:szCs w:val="24"/>
        </w:rPr>
        <w:t xml:space="preserve">acquired for this project, </w:t>
      </w:r>
      <w:r w:rsidRPr="00A20D1B">
        <w:rPr>
          <w:rFonts w:cstheme="minorHAnsi"/>
          <w:sz w:val="24"/>
          <w:szCs w:val="24"/>
        </w:rPr>
        <w:t>w</w:t>
      </w:r>
      <w:r w:rsidR="00F26D04" w:rsidRPr="00A20D1B">
        <w:rPr>
          <w:rFonts w:cstheme="minorHAnsi"/>
          <w:sz w:val="24"/>
          <w:szCs w:val="24"/>
        </w:rPr>
        <w:t xml:space="preserve">e incorporated primarily </w:t>
      </w:r>
      <w:r w:rsidR="009314AD" w:rsidRPr="00A20D1B">
        <w:rPr>
          <w:rFonts w:cstheme="minorHAnsi"/>
          <w:sz w:val="24"/>
          <w:szCs w:val="24"/>
        </w:rPr>
        <w:t xml:space="preserve">socio-economic status of an individual to predict mortality of a given person within the next 11 years.  The intention was not to limit us completely to socio-economic factors; </w:t>
      </w:r>
      <w:r w:rsidR="005C0427">
        <w:rPr>
          <w:rFonts w:cstheme="minorHAnsi"/>
          <w:sz w:val="24"/>
          <w:szCs w:val="24"/>
        </w:rPr>
        <w:t xml:space="preserve">however, </w:t>
      </w:r>
      <w:r w:rsidR="009314AD" w:rsidRPr="00A20D1B">
        <w:rPr>
          <w:rFonts w:cstheme="minorHAnsi"/>
          <w:sz w:val="24"/>
          <w:szCs w:val="24"/>
        </w:rPr>
        <w:t xml:space="preserve">this was a data constraint that could not be changed by extracting more data.  </w:t>
      </w:r>
      <w:r w:rsidR="00A20D1B">
        <w:rPr>
          <w:rFonts w:cstheme="minorHAnsi"/>
          <w:sz w:val="24"/>
          <w:szCs w:val="24"/>
        </w:rPr>
        <w:t>To clarify, we</w:t>
      </w:r>
      <w:r w:rsidR="009314AD" w:rsidRPr="00A20D1B">
        <w:rPr>
          <w:rFonts w:cstheme="minorHAnsi"/>
          <w:sz w:val="24"/>
          <w:szCs w:val="24"/>
        </w:rPr>
        <w:t xml:space="preserve"> </w:t>
      </w:r>
      <w:r w:rsidR="00A20D1B">
        <w:rPr>
          <w:rFonts w:cstheme="minorHAnsi"/>
          <w:sz w:val="24"/>
          <w:szCs w:val="24"/>
        </w:rPr>
        <w:t>note that our result estimates</w:t>
      </w:r>
      <w:r w:rsidR="009314AD" w:rsidRPr="00A20D1B">
        <w:rPr>
          <w:rFonts w:cstheme="minorHAnsi"/>
          <w:sz w:val="24"/>
          <w:szCs w:val="24"/>
        </w:rPr>
        <w:t xml:space="preserve"> the probability of dying within the next </w:t>
      </w:r>
      <w:r w:rsidR="009314AD" w:rsidRPr="00A20D1B">
        <w:rPr>
          <w:rFonts w:cstheme="minorHAnsi"/>
          <w:sz w:val="24"/>
          <w:szCs w:val="24"/>
        </w:rPr>
        <w:lastRenderedPageBreak/>
        <w:t xml:space="preserve">eleven years as opposed to </w:t>
      </w:r>
      <w:r w:rsidR="00A20D1B">
        <w:rPr>
          <w:rFonts w:cstheme="minorHAnsi"/>
          <w:sz w:val="24"/>
          <w:szCs w:val="24"/>
        </w:rPr>
        <w:t xml:space="preserve">estimating </w:t>
      </w:r>
      <w:r w:rsidR="009314AD" w:rsidRPr="00A20D1B">
        <w:rPr>
          <w:rFonts w:cstheme="minorHAnsi"/>
          <w:sz w:val="24"/>
          <w:szCs w:val="24"/>
        </w:rPr>
        <w:t xml:space="preserve">the probability of dying within the 11 years given that one has not died at a </w:t>
      </w:r>
      <w:proofErr w:type="gramStart"/>
      <w:r w:rsidR="009314AD" w:rsidRPr="00A20D1B">
        <w:rPr>
          <w:rFonts w:cstheme="minorHAnsi"/>
          <w:sz w:val="24"/>
          <w:szCs w:val="24"/>
        </w:rPr>
        <w:t>particular point</w:t>
      </w:r>
      <w:proofErr w:type="gramEnd"/>
      <w:r w:rsidR="009314AD" w:rsidRPr="00A20D1B">
        <w:rPr>
          <w:rFonts w:cstheme="minorHAnsi"/>
          <w:sz w:val="24"/>
          <w:szCs w:val="24"/>
        </w:rPr>
        <w:t xml:space="preserve"> of time. </w:t>
      </w:r>
    </w:p>
    <w:p w14:paraId="0A764996" w14:textId="1EC23EFE" w:rsidR="007C3B78" w:rsidRPr="00A20D1B" w:rsidRDefault="009314AD" w:rsidP="0044140D">
      <w:pPr>
        <w:rPr>
          <w:rFonts w:cstheme="minorHAnsi"/>
          <w:sz w:val="24"/>
          <w:szCs w:val="24"/>
        </w:rPr>
      </w:pPr>
      <w:r w:rsidRPr="00A20D1B">
        <w:rPr>
          <w:rFonts w:cstheme="minorHAnsi"/>
          <w:sz w:val="24"/>
          <w:szCs w:val="24"/>
        </w:rPr>
        <w:t xml:space="preserve">We incorporated </w:t>
      </w:r>
      <w:r w:rsidR="00DF792C" w:rsidRPr="00A20D1B">
        <w:rPr>
          <w:rFonts w:cstheme="minorHAnsi"/>
          <w:sz w:val="24"/>
          <w:szCs w:val="24"/>
        </w:rPr>
        <w:t xml:space="preserve">one of the </w:t>
      </w:r>
      <w:r w:rsidRPr="00A20D1B">
        <w:rPr>
          <w:rFonts w:cstheme="minorHAnsi"/>
          <w:sz w:val="24"/>
          <w:szCs w:val="24"/>
        </w:rPr>
        <w:t xml:space="preserve">standard </w:t>
      </w:r>
      <w:r w:rsidR="00DF792C" w:rsidRPr="00A20D1B">
        <w:rPr>
          <w:rFonts w:cstheme="minorHAnsi"/>
          <w:sz w:val="24"/>
          <w:szCs w:val="24"/>
        </w:rPr>
        <w:t>methods from epidemiology</w:t>
      </w:r>
      <w:r w:rsidR="00AD38F8">
        <w:rPr>
          <w:rFonts w:cstheme="minorHAnsi"/>
          <w:sz w:val="24"/>
          <w:szCs w:val="24"/>
        </w:rPr>
        <w:t>:</w:t>
      </w:r>
      <w:r w:rsidR="00DF792C" w:rsidRPr="00A20D1B">
        <w:rPr>
          <w:rFonts w:cstheme="minorHAnsi"/>
          <w:sz w:val="24"/>
          <w:szCs w:val="24"/>
        </w:rPr>
        <w:t xml:space="preserve"> to </w:t>
      </w:r>
      <w:r w:rsidR="00F01731" w:rsidRPr="00A20D1B">
        <w:rPr>
          <w:rFonts w:cstheme="minorHAnsi"/>
          <w:sz w:val="24"/>
          <w:szCs w:val="24"/>
        </w:rPr>
        <w:t>cons</w:t>
      </w:r>
      <w:r w:rsidR="00D225C9">
        <w:rPr>
          <w:rFonts w:cstheme="minorHAnsi"/>
          <w:sz w:val="24"/>
          <w:szCs w:val="24"/>
        </w:rPr>
        <w:t>i</w:t>
      </w:r>
      <w:r w:rsidR="00F01731" w:rsidRPr="00A20D1B">
        <w:rPr>
          <w:rFonts w:cstheme="minorHAnsi"/>
          <w:sz w:val="24"/>
          <w:szCs w:val="24"/>
        </w:rPr>
        <w:t>der</w:t>
      </w:r>
      <w:r w:rsidR="00DF792C" w:rsidRPr="00A20D1B">
        <w:rPr>
          <w:rFonts w:cstheme="minorHAnsi"/>
          <w:sz w:val="24"/>
          <w:szCs w:val="24"/>
        </w:rPr>
        <w:t xml:space="preserve"> the target variable, probability of death, to be distributed as a logistic relation. This entailed that our first attempt was to use logistic regression.  Thus, our motivation was to see how models can compete with the logistic relation to yield results that report probabilit</w:t>
      </w:r>
      <w:r w:rsidR="00F01731" w:rsidRPr="00A20D1B">
        <w:rPr>
          <w:rFonts w:cstheme="minorHAnsi"/>
          <w:sz w:val="24"/>
          <w:szCs w:val="24"/>
        </w:rPr>
        <w:t>y</w:t>
      </w:r>
      <w:r w:rsidR="00DF792C" w:rsidRPr="00A20D1B">
        <w:rPr>
          <w:rFonts w:cstheme="minorHAnsi"/>
          <w:sz w:val="24"/>
          <w:szCs w:val="24"/>
        </w:rPr>
        <w:t xml:space="preserve"> of death. </w:t>
      </w:r>
      <w:r w:rsidR="00D029DC" w:rsidRPr="00A20D1B">
        <w:rPr>
          <w:rFonts w:cstheme="minorHAnsi"/>
          <w:sz w:val="24"/>
          <w:szCs w:val="24"/>
        </w:rPr>
        <w:t xml:space="preserve"> </w:t>
      </w:r>
      <w:r w:rsidR="007C3B78" w:rsidRPr="00A20D1B">
        <w:rPr>
          <w:rFonts w:cstheme="minorHAnsi"/>
          <w:sz w:val="24"/>
          <w:szCs w:val="24"/>
        </w:rPr>
        <w:t>The l</w:t>
      </w:r>
      <w:r w:rsidR="00D029DC" w:rsidRPr="00A20D1B">
        <w:rPr>
          <w:rFonts w:cstheme="minorHAnsi"/>
          <w:sz w:val="24"/>
          <w:szCs w:val="24"/>
        </w:rPr>
        <w:t xml:space="preserve">ogistic relation resembles </w:t>
      </w:r>
      <w:r w:rsidR="007C3B78" w:rsidRPr="00A20D1B">
        <w:rPr>
          <w:rFonts w:cstheme="minorHAnsi"/>
          <w:sz w:val="24"/>
          <w:szCs w:val="24"/>
        </w:rPr>
        <w:t xml:space="preserve">the </w:t>
      </w:r>
      <w:r w:rsidR="00D029DC" w:rsidRPr="00A20D1B">
        <w:rPr>
          <w:rFonts w:cstheme="minorHAnsi"/>
          <w:sz w:val="24"/>
          <w:szCs w:val="24"/>
        </w:rPr>
        <w:t>linear probability relation if the proportion of outcome of interest in the data set is away from 0 or 1.  In our</w:t>
      </w:r>
      <w:r w:rsidR="007C3B78" w:rsidRPr="00A20D1B">
        <w:rPr>
          <w:rFonts w:cstheme="minorHAnsi"/>
          <w:sz w:val="24"/>
          <w:szCs w:val="24"/>
        </w:rPr>
        <w:t xml:space="preserve"> case the proportion dying in the data set was around 0.12.  Thus, our basic model is logistic regression. The logistic regression and other types of model</w:t>
      </w:r>
      <w:r w:rsidR="00936138">
        <w:rPr>
          <w:rFonts w:cstheme="minorHAnsi"/>
          <w:sz w:val="24"/>
          <w:szCs w:val="24"/>
        </w:rPr>
        <w:t>s</w:t>
      </w:r>
      <w:r w:rsidR="007C3B78" w:rsidRPr="00A20D1B">
        <w:rPr>
          <w:rFonts w:cstheme="minorHAnsi"/>
          <w:sz w:val="24"/>
          <w:szCs w:val="24"/>
        </w:rPr>
        <w:t xml:space="preserve"> we consider predicts the death or non-death occurrence within </w:t>
      </w:r>
      <w:r w:rsidR="006830E1" w:rsidRPr="00A20D1B">
        <w:rPr>
          <w:rFonts w:cstheme="minorHAnsi"/>
          <w:sz w:val="24"/>
          <w:szCs w:val="24"/>
        </w:rPr>
        <w:t>a subsequent period of 4018 days</w:t>
      </w:r>
      <w:r w:rsidR="007C3B78" w:rsidRPr="00A20D1B">
        <w:rPr>
          <w:rFonts w:cstheme="minorHAnsi"/>
          <w:sz w:val="24"/>
          <w:szCs w:val="24"/>
        </w:rPr>
        <w:t xml:space="preserve"> through us</w:t>
      </w:r>
      <w:r w:rsidR="006830E1" w:rsidRPr="00A20D1B">
        <w:rPr>
          <w:rFonts w:cstheme="minorHAnsi"/>
          <w:sz w:val="24"/>
          <w:szCs w:val="24"/>
        </w:rPr>
        <w:t>e</w:t>
      </w:r>
      <w:r w:rsidR="007C3B78" w:rsidRPr="00A20D1B">
        <w:rPr>
          <w:rFonts w:cstheme="minorHAnsi"/>
          <w:sz w:val="24"/>
          <w:szCs w:val="24"/>
        </w:rPr>
        <w:t xml:space="preserve"> of basic socio-economic data collected at </w:t>
      </w:r>
      <w:r w:rsidR="006830E1" w:rsidRPr="00A20D1B">
        <w:rPr>
          <w:rFonts w:cstheme="minorHAnsi"/>
          <w:sz w:val="24"/>
          <w:szCs w:val="24"/>
        </w:rPr>
        <w:t>date</w:t>
      </w:r>
      <w:r w:rsidR="007C3B78" w:rsidRPr="00A20D1B">
        <w:rPr>
          <w:rFonts w:cstheme="minorHAnsi"/>
          <w:sz w:val="24"/>
          <w:szCs w:val="24"/>
        </w:rPr>
        <w:t xml:space="preserve"> 0.  </w:t>
      </w:r>
      <w:r w:rsidR="006830E1" w:rsidRPr="00A20D1B">
        <w:rPr>
          <w:rFonts w:cstheme="minorHAnsi"/>
          <w:sz w:val="24"/>
          <w:szCs w:val="24"/>
        </w:rPr>
        <w:t>It is possible the socio-economic data may have changed substantially for some people during thi</w:t>
      </w:r>
      <w:r w:rsidR="00936138">
        <w:rPr>
          <w:rFonts w:cstheme="minorHAnsi"/>
          <w:sz w:val="24"/>
          <w:szCs w:val="24"/>
        </w:rPr>
        <w:t>s</w:t>
      </w:r>
      <w:r w:rsidR="006830E1" w:rsidRPr="00A20D1B">
        <w:rPr>
          <w:rFonts w:cstheme="minorHAnsi"/>
          <w:sz w:val="24"/>
          <w:szCs w:val="24"/>
        </w:rPr>
        <w:t xml:space="preserve"> time. </w:t>
      </w:r>
    </w:p>
    <w:p w14:paraId="4BDCE386" w14:textId="247348F9" w:rsidR="009314AD" w:rsidRPr="00A20D1B" w:rsidRDefault="006830E1" w:rsidP="0044140D">
      <w:pPr>
        <w:rPr>
          <w:rFonts w:cstheme="minorHAnsi"/>
          <w:sz w:val="24"/>
          <w:szCs w:val="24"/>
        </w:rPr>
      </w:pPr>
      <w:r w:rsidRPr="00A20D1B">
        <w:rPr>
          <w:rFonts w:cstheme="minorHAnsi"/>
          <w:sz w:val="24"/>
          <w:szCs w:val="24"/>
        </w:rPr>
        <w:t>Within</w:t>
      </w:r>
      <w:r w:rsidR="007C3B78" w:rsidRPr="00A20D1B">
        <w:rPr>
          <w:rFonts w:cstheme="minorHAnsi"/>
          <w:sz w:val="24"/>
          <w:szCs w:val="24"/>
        </w:rPr>
        <w:t xml:space="preserve"> the data set, younger people die infrequently within the eleven years.  It is also possible for those under 40 years of age</w:t>
      </w:r>
      <w:r w:rsidRPr="00A20D1B">
        <w:rPr>
          <w:rFonts w:cstheme="minorHAnsi"/>
          <w:sz w:val="24"/>
          <w:szCs w:val="24"/>
        </w:rPr>
        <w:t>,</w:t>
      </w:r>
      <w:r w:rsidR="007C3B78" w:rsidRPr="00A20D1B">
        <w:rPr>
          <w:rFonts w:cstheme="minorHAnsi"/>
          <w:sz w:val="24"/>
          <w:szCs w:val="24"/>
        </w:rPr>
        <w:t xml:space="preserve"> one </w:t>
      </w:r>
      <w:r w:rsidRPr="00A20D1B">
        <w:rPr>
          <w:rFonts w:cstheme="minorHAnsi"/>
          <w:sz w:val="24"/>
          <w:szCs w:val="24"/>
        </w:rPr>
        <w:t>w</w:t>
      </w:r>
      <w:r w:rsidR="007C3B78" w:rsidRPr="00A20D1B">
        <w:rPr>
          <w:rFonts w:cstheme="minorHAnsi"/>
          <w:sz w:val="24"/>
          <w:szCs w:val="24"/>
        </w:rPr>
        <w:t xml:space="preserve">ould see </w:t>
      </w:r>
      <w:r w:rsidRPr="00A20D1B">
        <w:rPr>
          <w:rFonts w:cstheme="minorHAnsi"/>
          <w:sz w:val="24"/>
          <w:szCs w:val="24"/>
        </w:rPr>
        <w:t xml:space="preserve">a great deal of </w:t>
      </w:r>
      <w:r w:rsidR="007C3B78" w:rsidRPr="00A20D1B">
        <w:rPr>
          <w:rFonts w:cstheme="minorHAnsi"/>
          <w:sz w:val="24"/>
          <w:szCs w:val="24"/>
        </w:rPr>
        <w:t xml:space="preserve">social </w:t>
      </w:r>
      <w:r w:rsidRPr="00A20D1B">
        <w:rPr>
          <w:rFonts w:cstheme="minorHAnsi"/>
          <w:sz w:val="24"/>
          <w:szCs w:val="24"/>
        </w:rPr>
        <w:t xml:space="preserve">and economic </w:t>
      </w:r>
      <w:r w:rsidR="007C3B78" w:rsidRPr="00A20D1B">
        <w:rPr>
          <w:rFonts w:cstheme="minorHAnsi"/>
          <w:sz w:val="24"/>
          <w:szCs w:val="24"/>
        </w:rPr>
        <w:t xml:space="preserve">changes within the eleven years.  </w:t>
      </w:r>
      <w:r w:rsidRPr="00A20D1B">
        <w:rPr>
          <w:rFonts w:cstheme="minorHAnsi"/>
          <w:sz w:val="24"/>
          <w:szCs w:val="24"/>
        </w:rPr>
        <w:t>Further, for certain factors considerable amount of data were not collected for those under 21.  In most instances we did not include the age group below 21.  Thus</w:t>
      </w:r>
      <w:r w:rsidR="00F01731" w:rsidRPr="00A20D1B">
        <w:rPr>
          <w:rFonts w:cstheme="minorHAnsi"/>
          <w:sz w:val="24"/>
          <w:szCs w:val="24"/>
        </w:rPr>
        <w:t>,</w:t>
      </w:r>
      <w:r w:rsidRPr="00A20D1B">
        <w:rPr>
          <w:rFonts w:cstheme="minorHAnsi"/>
          <w:sz w:val="24"/>
          <w:szCs w:val="24"/>
        </w:rPr>
        <w:t xml:space="preserve"> we predict mortality probability for those above 21. </w:t>
      </w:r>
    </w:p>
    <w:p w14:paraId="7093C7A6" w14:textId="10E6C7A4" w:rsidR="00F01731" w:rsidRPr="00A20D1B" w:rsidRDefault="00F01731" w:rsidP="0044140D">
      <w:pPr>
        <w:rPr>
          <w:rFonts w:cstheme="minorHAnsi"/>
          <w:sz w:val="24"/>
          <w:szCs w:val="24"/>
        </w:rPr>
      </w:pPr>
      <w:r w:rsidRPr="00A20D1B">
        <w:rPr>
          <w:rFonts w:cstheme="minorHAnsi"/>
          <w:sz w:val="24"/>
          <w:szCs w:val="24"/>
        </w:rPr>
        <w:t xml:space="preserve">Of course, the current exercise is an initial attempt.  Perhaps an improved model predicting death can become a </w:t>
      </w:r>
      <w:r w:rsidR="001F3034">
        <w:rPr>
          <w:rFonts w:cstheme="minorHAnsi"/>
          <w:sz w:val="24"/>
          <w:szCs w:val="24"/>
        </w:rPr>
        <w:t>user-facing application</w:t>
      </w:r>
      <w:r w:rsidR="00D84DE2">
        <w:rPr>
          <w:rFonts w:cstheme="minorHAnsi"/>
          <w:sz w:val="24"/>
          <w:szCs w:val="24"/>
        </w:rPr>
        <w:t>.</w:t>
      </w:r>
      <w:r w:rsidR="005C0427">
        <w:rPr>
          <w:rFonts w:cstheme="minorHAnsi"/>
          <w:sz w:val="24"/>
          <w:szCs w:val="24"/>
        </w:rPr>
        <w:t xml:space="preserve"> </w:t>
      </w:r>
      <w:r w:rsidR="00D84DE2">
        <w:rPr>
          <w:rFonts w:cstheme="minorHAnsi"/>
          <w:sz w:val="24"/>
          <w:szCs w:val="24"/>
        </w:rPr>
        <w:t>F</w:t>
      </w:r>
      <w:r w:rsidR="005C0427">
        <w:rPr>
          <w:rFonts w:cstheme="minorHAnsi"/>
          <w:sz w:val="24"/>
          <w:szCs w:val="24"/>
        </w:rPr>
        <w:t>urther motivation involves</w:t>
      </w:r>
      <w:r w:rsidR="00995D04">
        <w:rPr>
          <w:rFonts w:cstheme="minorHAnsi"/>
          <w:sz w:val="24"/>
          <w:szCs w:val="24"/>
        </w:rPr>
        <w:t>,</w:t>
      </w:r>
      <w:r w:rsidR="005C0427">
        <w:rPr>
          <w:rFonts w:cstheme="minorHAnsi"/>
          <w:sz w:val="24"/>
          <w:szCs w:val="24"/>
        </w:rPr>
        <w:t xml:space="preserve"> through incorporating </w:t>
      </w:r>
      <w:r w:rsidR="00995D04">
        <w:rPr>
          <w:rFonts w:cstheme="minorHAnsi"/>
          <w:sz w:val="24"/>
          <w:szCs w:val="24"/>
        </w:rPr>
        <w:t>the chosen model for the project, the</w:t>
      </w:r>
      <w:r w:rsidR="0001552E">
        <w:rPr>
          <w:rFonts w:cstheme="minorHAnsi"/>
          <w:sz w:val="24"/>
          <w:szCs w:val="24"/>
        </w:rPr>
        <w:t xml:space="preserve"> initial</w:t>
      </w:r>
      <w:r w:rsidR="00995D04">
        <w:rPr>
          <w:rFonts w:cstheme="minorHAnsi"/>
          <w:sz w:val="24"/>
          <w:szCs w:val="24"/>
        </w:rPr>
        <w:t xml:space="preserve"> development of an APP that predicts mortality for a given age and a socio-economic profile. </w:t>
      </w:r>
      <w:r w:rsidR="005C5630" w:rsidRPr="00A20D1B">
        <w:rPr>
          <w:rFonts w:cstheme="minorHAnsi"/>
          <w:sz w:val="24"/>
          <w:szCs w:val="24"/>
        </w:rPr>
        <w:t xml:space="preserve"> </w:t>
      </w:r>
    </w:p>
    <w:p w14:paraId="0ED06270" w14:textId="77777777" w:rsidR="00B170DD" w:rsidRPr="00A20D1B" w:rsidRDefault="00B170DD" w:rsidP="00B170DD">
      <w:pPr>
        <w:autoSpaceDE w:val="0"/>
        <w:autoSpaceDN w:val="0"/>
        <w:adjustRightInd w:val="0"/>
        <w:spacing w:after="0" w:line="240" w:lineRule="auto"/>
        <w:rPr>
          <w:rFonts w:eastAsia="ArialMT" w:cstheme="minorHAnsi"/>
          <w:sz w:val="24"/>
          <w:szCs w:val="24"/>
        </w:rPr>
      </w:pPr>
    </w:p>
    <w:p w14:paraId="56D1EF34" w14:textId="01AC9014" w:rsidR="0066724A" w:rsidRPr="00A20D1B" w:rsidRDefault="0066724A" w:rsidP="00A20D1B">
      <w:pPr>
        <w:autoSpaceDE w:val="0"/>
        <w:autoSpaceDN w:val="0"/>
        <w:adjustRightInd w:val="0"/>
        <w:spacing w:line="240" w:lineRule="auto"/>
        <w:rPr>
          <w:rFonts w:cstheme="minorHAnsi"/>
          <w:b/>
          <w:sz w:val="32"/>
          <w:szCs w:val="24"/>
        </w:rPr>
      </w:pPr>
      <w:r w:rsidRPr="00A20D1B">
        <w:rPr>
          <w:rFonts w:cstheme="minorHAnsi"/>
          <w:b/>
          <w:sz w:val="32"/>
          <w:szCs w:val="24"/>
        </w:rPr>
        <w:t>Project Pipeline</w:t>
      </w:r>
    </w:p>
    <w:p w14:paraId="352F28D3" w14:textId="4374228A" w:rsidR="00B170DD" w:rsidRPr="00A20D1B" w:rsidRDefault="0066724A" w:rsidP="00A20D1B">
      <w:pPr>
        <w:autoSpaceDE w:val="0"/>
        <w:autoSpaceDN w:val="0"/>
        <w:adjustRightInd w:val="0"/>
        <w:spacing w:after="120" w:line="240" w:lineRule="auto"/>
        <w:rPr>
          <w:rFonts w:cstheme="minorHAnsi"/>
          <w:i/>
          <w:sz w:val="24"/>
          <w:szCs w:val="24"/>
        </w:rPr>
      </w:pPr>
      <w:r w:rsidRPr="00A20D1B">
        <w:rPr>
          <w:rFonts w:cstheme="minorHAnsi"/>
          <w:b/>
          <w:i/>
          <w:sz w:val="24"/>
          <w:szCs w:val="24"/>
        </w:rPr>
        <w:t>Data Ingestion</w:t>
      </w:r>
      <w:r w:rsidR="00A142C3">
        <w:rPr>
          <w:rFonts w:cstheme="minorHAnsi"/>
          <w:b/>
          <w:i/>
          <w:sz w:val="24"/>
          <w:szCs w:val="24"/>
        </w:rPr>
        <w:t xml:space="preserve">, </w:t>
      </w:r>
      <w:r w:rsidRPr="00A20D1B">
        <w:rPr>
          <w:rFonts w:cstheme="minorHAnsi"/>
          <w:b/>
          <w:i/>
          <w:sz w:val="24"/>
          <w:szCs w:val="24"/>
        </w:rPr>
        <w:t>Wrangling</w:t>
      </w:r>
      <w:r w:rsidR="00A142C3">
        <w:rPr>
          <w:rFonts w:cstheme="minorHAnsi"/>
          <w:b/>
          <w:i/>
          <w:sz w:val="24"/>
          <w:szCs w:val="24"/>
        </w:rPr>
        <w:t xml:space="preserve"> and Exploratory Analysis</w:t>
      </w:r>
    </w:p>
    <w:p w14:paraId="39934D41" w14:textId="77777777" w:rsidR="00D84DE2" w:rsidRPr="00D84DE2" w:rsidRDefault="00D84DE2" w:rsidP="00D84DE2">
      <w:pPr>
        <w:rPr>
          <w:rFonts w:cstheme="minorHAnsi"/>
          <w:sz w:val="24"/>
          <w:szCs w:val="24"/>
        </w:rPr>
      </w:pPr>
      <w:r w:rsidRPr="00D84DE2">
        <w:rPr>
          <w:rFonts w:cstheme="minorHAnsi"/>
          <w:sz w:val="24"/>
          <w:szCs w:val="24"/>
        </w:rPr>
        <w:t xml:space="preserve">Note: for the purposes of the following discussion, the terms attributes, factors and features will be used interchangeably to describe the independent variables used to predict mortality.  </w:t>
      </w:r>
    </w:p>
    <w:p w14:paraId="63077CE5" w14:textId="77777777" w:rsidR="00D84DE2" w:rsidRPr="00D84DE2" w:rsidRDefault="00D84DE2" w:rsidP="00D84DE2">
      <w:pPr>
        <w:rPr>
          <w:rFonts w:cstheme="minorHAnsi"/>
          <w:sz w:val="24"/>
          <w:szCs w:val="24"/>
        </w:rPr>
      </w:pPr>
      <w:r w:rsidRPr="00D84DE2">
        <w:rPr>
          <w:rFonts w:cstheme="minorHAnsi"/>
          <w:sz w:val="24"/>
          <w:szCs w:val="24"/>
        </w:rPr>
        <w:t xml:space="preserve">Given that the 11-year data used in our project was already in .csv format—and with a detailed library defining all variables—data ingestion was </w:t>
      </w:r>
      <w:proofErr w:type="gramStart"/>
      <w:r w:rsidRPr="00D84DE2">
        <w:rPr>
          <w:rFonts w:cstheme="minorHAnsi"/>
          <w:sz w:val="24"/>
          <w:szCs w:val="24"/>
        </w:rPr>
        <w:t>fairly simple</w:t>
      </w:r>
      <w:proofErr w:type="gramEnd"/>
      <w:r w:rsidRPr="00D84DE2">
        <w:rPr>
          <w:rFonts w:cstheme="minorHAnsi"/>
          <w:sz w:val="24"/>
          <w:szCs w:val="24"/>
        </w:rPr>
        <w:t xml:space="preserve"> and straightforward.  The un-wrangled .csv data had already been sanitized to address privacy implications and contained 1,835,072 records with 43 descriptive attributes (or variables, or features).  Six of the attributes were related specifically to tobacco usage and contained no entries, because the issue of smoking-related deaths constituted a separate, more focused study of NLMS cohorts.  Two other attributes—underlying cause (“cause113”) &amp; follow-up time (“follow”) were only used in the case of death during the 11-year period; these two variables represented “leakage” and were also discarded prior to entering wrangling activities.  At this point, the data was very imbalanced: 1,674,322 non-deaths, 160,750 deaths (~ 91%/9%).  The attributes also reflected a mix of continuous, binary, hierarchical and categorical data.</w:t>
      </w:r>
    </w:p>
    <w:p w14:paraId="314F4591" w14:textId="04CD18FE" w:rsidR="00D84DE2" w:rsidRPr="00D84DE2" w:rsidRDefault="00D84DE2" w:rsidP="00D84DE2">
      <w:pPr>
        <w:rPr>
          <w:rFonts w:cstheme="minorHAnsi"/>
          <w:sz w:val="24"/>
          <w:szCs w:val="24"/>
        </w:rPr>
      </w:pPr>
      <w:r w:rsidRPr="00D84DE2">
        <w:rPr>
          <w:rFonts w:cstheme="minorHAnsi"/>
          <w:sz w:val="24"/>
          <w:szCs w:val="24"/>
        </w:rPr>
        <w:lastRenderedPageBreak/>
        <w:t xml:space="preserve">Data wrangling efforts included the following activities: (1) all binary variables were converted to (0,1); </w:t>
      </w:r>
      <w:r w:rsidR="00344485" w:rsidRPr="00344485">
        <w:rPr>
          <w:rFonts w:cstheme="minorHAnsi"/>
          <w:sz w:val="24"/>
          <w:szCs w:val="24"/>
        </w:rPr>
        <w:t>(2) bins were created for variables with multiple values; (3) variables were dropped for features with missing data, bias and/or low correlation with the dependent variable (“</w:t>
      </w:r>
      <w:proofErr w:type="spellStart"/>
      <w:r w:rsidR="00344485" w:rsidRPr="00344485">
        <w:rPr>
          <w:rFonts w:cstheme="minorHAnsi"/>
          <w:sz w:val="24"/>
          <w:szCs w:val="24"/>
        </w:rPr>
        <w:t>inddea</w:t>
      </w:r>
      <w:proofErr w:type="spellEnd"/>
      <w:r w:rsidR="00344485" w:rsidRPr="00344485">
        <w:rPr>
          <w:rFonts w:cstheme="minorHAnsi"/>
          <w:sz w:val="24"/>
          <w:szCs w:val="24"/>
        </w:rPr>
        <w:t xml:space="preserve">” or death indicator); </w:t>
      </w:r>
      <w:r w:rsidRPr="00D84DE2">
        <w:rPr>
          <w:rFonts w:cstheme="minorHAnsi"/>
          <w:sz w:val="24"/>
          <w:szCs w:val="24"/>
        </w:rPr>
        <w:t xml:space="preserve">(4) rows with missing data were dropped; (5) dummy variables for the remaining five hierarchical variables were generated.  The final wrangled dataset ended up with 40 dependent variables and </w:t>
      </w:r>
      <w:r w:rsidR="00804953" w:rsidRPr="00804953">
        <w:rPr>
          <w:rFonts w:cstheme="minorHAnsi"/>
          <w:sz w:val="24"/>
          <w:szCs w:val="24"/>
        </w:rPr>
        <w:t>934,809</w:t>
      </w:r>
      <w:r w:rsidRPr="00D84DE2">
        <w:rPr>
          <w:rFonts w:cstheme="minorHAnsi"/>
          <w:sz w:val="24"/>
          <w:szCs w:val="24"/>
        </w:rPr>
        <w:t xml:space="preserve"> records.  The contribution of each remaining variable was then verified using feature selection for machine learning: univariate selection, principal component analysis and feature importance all indicated that “age” was the most important variable for the purposes of predicting mortality.</w:t>
      </w:r>
    </w:p>
    <w:p w14:paraId="6B245617" w14:textId="1E7A9DAF" w:rsidR="00D84DE2" w:rsidRDefault="00D84DE2" w:rsidP="00D84DE2">
      <w:pPr>
        <w:rPr>
          <w:rFonts w:cstheme="minorHAnsi"/>
          <w:sz w:val="24"/>
          <w:szCs w:val="24"/>
        </w:rPr>
      </w:pPr>
      <w:r w:rsidRPr="00D84DE2">
        <w:rPr>
          <w:rFonts w:cstheme="minorHAnsi"/>
          <w:sz w:val="24"/>
          <w:szCs w:val="24"/>
        </w:rPr>
        <w:t xml:space="preserve">Wrangling was approached differently </w:t>
      </w:r>
      <w:proofErr w:type="gramStart"/>
      <w:r w:rsidRPr="00D84DE2">
        <w:rPr>
          <w:rFonts w:cstheme="minorHAnsi"/>
          <w:sz w:val="24"/>
          <w:szCs w:val="24"/>
        </w:rPr>
        <w:t>in order to</w:t>
      </w:r>
      <w:proofErr w:type="gramEnd"/>
      <w:r w:rsidRPr="00D84DE2">
        <w:rPr>
          <w:rFonts w:cstheme="minorHAnsi"/>
          <w:sz w:val="24"/>
          <w:szCs w:val="24"/>
        </w:rPr>
        <w:t xml:space="preserve"> present different types of data analysis results.  For example, showing the density of death in the days following the census interviews was displayed via the Kaplan-Maier Method using un-wrangled data.  For formulation of the hypotheses—mostly by visualization—descriptive analysis was carried out using wrangled data.</w:t>
      </w:r>
    </w:p>
    <w:p w14:paraId="61000569" w14:textId="1037F7AC" w:rsidR="00D84DE2" w:rsidRPr="00D84DE2" w:rsidRDefault="00D84DE2" w:rsidP="00D84DE2">
      <w:pPr>
        <w:rPr>
          <w:rFonts w:cstheme="minorHAnsi"/>
          <w:sz w:val="24"/>
          <w:szCs w:val="24"/>
        </w:rPr>
      </w:pPr>
      <w:r>
        <w:rPr>
          <w:rFonts w:cstheme="minorHAnsi"/>
          <w:sz w:val="24"/>
          <w:szCs w:val="24"/>
        </w:rPr>
        <w:t xml:space="preserve">Prior to computation and modeling, </w:t>
      </w:r>
      <w:r w:rsidR="00804953">
        <w:rPr>
          <w:rFonts w:cstheme="minorHAnsi"/>
          <w:sz w:val="24"/>
          <w:szCs w:val="24"/>
        </w:rPr>
        <w:t xml:space="preserve">the </w:t>
      </w:r>
      <w:r>
        <w:rPr>
          <w:rFonts w:cstheme="minorHAnsi"/>
          <w:sz w:val="24"/>
          <w:szCs w:val="24"/>
        </w:rPr>
        <w:t>data set was split in 80/20 ratio for training and testing purposes.</w:t>
      </w:r>
    </w:p>
    <w:p w14:paraId="16E803FD" w14:textId="50FBE8F1" w:rsidR="0066724A" w:rsidRPr="00A20D1B" w:rsidRDefault="00CE77D3" w:rsidP="00D84DE2">
      <w:pPr>
        <w:rPr>
          <w:rFonts w:cstheme="minorHAnsi"/>
          <w:b/>
          <w:i/>
          <w:sz w:val="24"/>
          <w:szCs w:val="24"/>
        </w:rPr>
      </w:pPr>
      <w:r w:rsidRPr="00A20D1B">
        <w:rPr>
          <w:rFonts w:cstheme="minorHAnsi"/>
          <w:b/>
          <w:i/>
          <w:sz w:val="24"/>
          <w:szCs w:val="24"/>
        </w:rPr>
        <w:t>Computation</w:t>
      </w:r>
      <w:r w:rsidR="00A142C3">
        <w:rPr>
          <w:rFonts w:cstheme="minorHAnsi"/>
          <w:b/>
          <w:i/>
          <w:sz w:val="24"/>
          <w:szCs w:val="24"/>
        </w:rPr>
        <w:t xml:space="preserve"> and Modeling</w:t>
      </w:r>
    </w:p>
    <w:p w14:paraId="29C7EB6B" w14:textId="568EF045" w:rsidR="006E058E" w:rsidRDefault="00A142C3" w:rsidP="0044140D">
      <w:pPr>
        <w:rPr>
          <w:rFonts w:cstheme="minorHAnsi"/>
          <w:sz w:val="24"/>
          <w:szCs w:val="24"/>
        </w:rPr>
      </w:pPr>
      <w:r>
        <w:rPr>
          <w:rFonts w:cstheme="minorHAnsi"/>
          <w:sz w:val="24"/>
          <w:szCs w:val="24"/>
        </w:rPr>
        <w:t>Insights which we gained during exploratory analysis le</w:t>
      </w:r>
      <w:r w:rsidR="00995D04">
        <w:rPr>
          <w:rFonts w:cstheme="minorHAnsi"/>
          <w:sz w:val="24"/>
          <w:szCs w:val="24"/>
        </w:rPr>
        <w:t>d</w:t>
      </w:r>
      <w:r>
        <w:rPr>
          <w:rFonts w:cstheme="minorHAnsi"/>
          <w:sz w:val="24"/>
          <w:szCs w:val="24"/>
        </w:rPr>
        <w:t xml:space="preserve"> us </w:t>
      </w:r>
      <w:r w:rsidR="00995D04">
        <w:rPr>
          <w:rFonts w:cstheme="minorHAnsi"/>
          <w:sz w:val="24"/>
          <w:szCs w:val="24"/>
        </w:rPr>
        <w:t>to</w:t>
      </w:r>
      <w:r w:rsidR="00D27BAA">
        <w:rPr>
          <w:rFonts w:cstheme="minorHAnsi"/>
          <w:sz w:val="24"/>
          <w:szCs w:val="24"/>
        </w:rPr>
        <w:t xml:space="preserve"> </w:t>
      </w:r>
      <w:r>
        <w:rPr>
          <w:rFonts w:cstheme="minorHAnsi"/>
          <w:sz w:val="24"/>
          <w:szCs w:val="24"/>
        </w:rPr>
        <w:t xml:space="preserve">proceed with feature analysis and subsequent feature selection. Due to the class imbalance hurdle we faced with the dataset, we were forced to drop some features with high rates of missing data </w:t>
      </w:r>
      <w:r w:rsidR="00D27BAA">
        <w:rPr>
          <w:rFonts w:cstheme="minorHAnsi"/>
          <w:sz w:val="24"/>
          <w:szCs w:val="24"/>
        </w:rPr>
        <w:t>and keep as many underrepresented positive (death) class records as possible. In addition to the class imbalance issue, we realized that our data was very prone to bias due to including such sensitive features as race, ethnicity, income etc. Having recently read “</w:t>
      </w:r>
      <w:r w:rsidR="00D27BAA" w:rsidRPr="00D27BAA">
        <w:rPr>
          <w:rFonts w:cstheme="minorHAnsi"/>
          <w:sz w:val="24"/>
          <w:szCs w:val="24"/>
        </w:rPr>
        <w:t>Weapons of Math Destruction: How Big Data Increases Inequality and Threatens Democracy</w:t>
      </w:r>
      <w:r w:rsidR="00D27BAA">
        <w:rPr>
          <w:rFonts w:cstheme="minorHAnsi"/>
          <w:sz w:val="24"/>
          <w:szCs w:val="24"/>
        </w:rPr>
        <w:t>” by Cathy O’Neil, as well as consulted some members of the faculty, it was decided to drop those sensitive variables.</w:t>
      </w:r>
      <w:r w:rsidR="006E058E">
        <w:rPr>
          <w:rFonts w:cstheme="minorHAnsi"/>
          <w:sz w:val="24"/>
          <w:szCs w:val="24"/>
        </w:rPr>
        <w:t xml:space="preserve"> Subsequent feature selection utilized such methods as correlation coefficients, Lasso, Ridge and Elastic Net, in combination with Kaplan-Meier models to gain deeper understanding </w:t>
      </w:r>
      <w:r w:rsidR="00344485" w:rsidRPr="00344485">
        <w:rPr>
          <w:rFonts w:cstheme="minorHAnsi"/>
          <w:sz w:val="24"/>
          <w:szCs w:val="24"/>
        </w:rPr>
        <w:t>as to which features were determinants of individual mortality. Selected features were transformed into categorized features and used in the predictive models as discussed below.</w:t>
      </w:r>
    </w:p>
    <w:p w14:paraId="502140A2" w14:textId="7187ECFA" w:rsidR="002705F5" w:rsidRDefault="006E058E" w:rsidP="00CE77D3">
      <w:pPr>
        <w:autoSpaceDE w:val="0"/>
        <w:autoSpaceDN w:val="0"/>
        <w:adjustRightInd w:val="0"/>
        <w:spacing w:after="0" w:line="240" w:lineRule="auto"/>
        <w:rPr>
          <w:rFonts w:cstheme="minorHAnsi"/>
          <w:sz w:val="24"/>
          <w:szCs w:val="24"/>
        </w:rPr>
      </w:pPr>
      <w:r>
        <w:rPr>
          <w:rFonts w:cstheme="minorHAnsi"/>
          <w:sz w:val="24"/>
          <w:szCs w:val="24"/>
        </w:rPr>
        <w:t>Having addressed data bias, missing variables and hierarchical features</w:t>
      </w:r>
      <w:r w:rsidR="002705F5">
        <w:rPr>
          <w:rFonts w:cstheme="minorHAnsi"/>
          <w:sz w:val="24"/>
          <w:szCs w:val="24"/>
        </w:rPr>
        <w:t>, we now had to overcome class imbalance issue, and for that purpose it was decided to attempt taking two routes:</w:t>
      </w:r>
    </w:p>
    <w:p w14:paraId="3442EF7F" w14:textId="46C9CC7D" w:rsidR="002705F5" w:rsidRDefault="002705F5" w:rsidP="002705F5">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Use regression and classification models while balancing the classes</w:t>
      </w:r>
      <w:r w:rsidR="00E03AC0">
        <w:rPr>
          <w:rFonts w:cstheme="minorHAnsi"/>
          <w:sz w:val="24"/>
          <w:szCs w:val="24"/>
        </w:rPr>
        <w:t xml:space="preserve"> (</w:t>
      </w:r>
      <w:proofErr w:type="spellStart"/>
      <w:r w:rsidR="00E03AC0">
        <w:fldChar w:fldCharType="begin"/>
      </w:r>
      <w:r w:rsidR="00E03AC0">
        <w:instrText xml:space="preserve"> HYPERLINK "http://contrib.scikit-learn.org/imbalanced-learn/stable/api.html" \l "module-imblearn.combine" \o "imblearn.combine" </w:instrText>
      </w:r>
      <w:r w:rsidR="00E03AC0">
        <w:fldChar w:fldCharType="separate"/>
      </w:r>
      <w:r w:rsidR="00E03AC0">
        <w:rPr>
          <w:rStyle w:val="pre"/>
          <w:rFonts w:ascii="Consolas" w:hAnsi="Consolas" w:cs="Courier New"/>
          <w:b/>
          <w:bCs/>
          <w:color w:val="404040"/>
          <w:sz w:val="18"/>
          <w:szCs w:val="18"/>
          <w:bdr w:val="single" w:sz="6" w:space="2" w:color="E1E4E5" w:frame="1"/>
          <w:shd w:val="clear" w:color="auto" w:fill="FFFFFF"/>
        </w:rPr>
        <w:t>class_weight</w:t>
      </w:r>
      <w:proofErr w:type="spellEnd"/>
      <w:r w:rsidR="00E03AC0">
        <w:rPr>
          <w:rStyle w:val="pre"/>
          <w:rFonts w:ascii="Consolas" w:hAnsi="Consolas" w:cs="Courier New"/>
          <w:b/>
          <w:bCs/>
          <w:color w:val="404040"/>
          <w:sz w:val="18"/>
          <w:szCs w:val="18"/>
          <w:bdr w:val="single" w:sz="6" w:space="2" w:color="E1E4E5" w:frame="1"/>
          <w:shd w:val="clear" w:color="auto" w:fill="FFFFFF"/>
        </w:rPr>
        <w:t>=”balanced”</w:t>
      </w:r>
      <w:r w:rsidR="00E03AC0">
        <w:fldChar w:fldCharType="end"/>
      </w:r>
      <w:r w:rsidR="00E03AC0">
        <w:rPr>
          <w:rFonts w:cstheme="minorHAnsi"/>
          <w:sz w:val="24"/>
          <w:szCs w:val="24"/>
        </w:rPr>
        <w:t xml:space="preserve"> ).</w:t>
      </w:r>
    </w:p>
    <w:p w14:paraId="210175A0" w14:textId="6C0CA241" w:rsidR="002705F5" w:rsidRDefault="002705F5" w:rsidP="002705F5">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Use</w:t>
      </w:r>
      <w:r w:rsidR="00E03AC0">
        <w:rPr>
          <w:rFonts w:cstheme="minorHAnsi"/>
          <w:sz w:val="24"/>
          <w:szCs w:val="24"/>
        </w:rPr>
        <w:t xml:space="preserve"> </w:t>
      </w:r>
      <w:bookmarkStart w:id="0" w:name="_Hlk523935803"/>
      <w:r w:rsidR="00A20D1B">
        <w:rPr>
          <w:rFonts w:cstheme="minorHAnsi"/>
          <w:sz w:val="24"/>
          <w:szCs w:val="24"/>
        </w:rPr>
        <w:t>“</w:t>
      </w:r>
      <w:proofErr w:type="spellStart"/>
      <w:r w:rsidR="00E03AC0">
        <w:fldChar w:fldCharType="begin"/>
      </w:r>
      <w:r w:rsidR="00E03AC0">
        <w:instrText xml:space="preserve"> HYPERLINK "http://contrib.scikit-learn.org/imbalanced-learn/stable/api.html" \l "module-imblearn.combine" \o "imblearn.combine" </w:instrText>
      </w:r>
      <w:r w:rsidR="00E03AC0">
        <w:fldChar w:fldCharType="separate"/>
      </w:r>
      <w:r w:rsidR="00E03AC0">
        <w:rPr>
          <w:rStyle w:val="pre"/>
          <w:rFonts w:ascii="Consolas" w:hAnsi="Consolas" w:cs="Courier New"/>
          <w:b/>
          <w:bCs/>
          <w:color w:val="404040"/>
          <w:sz w:val="18"/>
          <w:szCs w:val="18"/>
          <w:bdr w:val="single" w:sz="6" w:space="2" w:color="E1E4E5" w:frame="1"/>
          <w:shd w:val="clear" w:color="auto" w:fill="FFFFFF"/>
        </w:rPr>
        <w:t>imblearn.combine</w:t>
      </w:r>
      <w:proofErr w:type="spellEnd"/>
      <w:r w:rsidR="00E03AC0">
        <w:fldChar w:fldCharType="end"/>
      </w:r>
      <w:bookmarkEnd w:id="0"/>
      <w:r w:rsidR="00A20D1B">
        <w:t>”</w:t>
      </w:r>
      <w:r w:rsidR="00E03AC0">
        <w:rPr>
          <w:rFonts w:ascii="Arial" w:hAnsi="Arial" w:cs="Arial"/>
          <w:color w:val="404040"/>
          <w:shd w:val="clear" w:color="auto" w:fill="FCFCFC"/>
        </w:rPr>
        <w:t> </w:t>
      </w:r>
      <w:r w:rsidR="00E03AC0" w:rsidRPr="00A20D1B">
        <w:rPr>
          <w:rFonts w:cstheme="minorHAnsi"/>
          <w:sz w:val="24"/>
          <w:szCs w:val="24"/>
        </w:rPr>
        <w:t>methods to combine over-sampling and under-sampling of under-represented and over-represented classes respectively.</w:t>
      </w:r>
    </w:p>
    <w:p w14:paraId="4CC007AD" w14:textId="77777777" w:rsidR="00176546" w:rsidRDefault="00176546" w:rsidP="00E03AC0">
      <w:pPr>
        <w:autoSpaceDE w:val="0"/>
        <w:autoSpaceDN w:val="0"/>
        <w:adjustRightInd w:val="0"/>
        <w:spacing w:after="0" w:line="240" w:lineRule="auto"/>
        <w:rPr>
          <w:rFonts w:cstheme="minorHAnsi"/>
          <w:sz w:val="24"/>
          <w:szCs w:val="24"/>
        </w:rPr>
      </w:pPr>
    </w:p>
    <w:p w14:paraId="26D70ACB" w14:textId="1DE696BE" w:rsidR="00E03AC0" w:rsidRDefault="00E03AC0" w:rsidP="00E03AC0">
      <w:pPr>
        <w:autoSpaceDE w:val="0"/>
        <w:autoSpaceDN w:val="0"/>
        <w:adjustRightInd w:val="0"/>
        <w:spacing w:after="0" w:line="240" w:lineRule="auto"/>
        <w:rPr>
          <w:rFonts w:cstheme="minorHAnsi"/>
          <w:sz w:val="24"/>
          <w:szCs w:val="24"/>
        </w:rPr>
      </w:pPr>
      <w:r>
        <w:rPr>
          <w:rFonts w:cstheme="minorHAnsi"/>
          <w:sz w:val="24"/>
          <w:szCs w:val="24"/>
        </w:rPr>
        <w:t xml:space="preserve">Obtained results showed that the first method yielded high </w:t>
      </w:r>
      <w:r w:rsidR="00D54675">
        <w:rPr>
          <w:rFonts w:cstheme="minorHAnsi"/>
          <w:sz w:val="24"/>
          <w:szCs w:val="24"/>
        </w:rPr>
        <w:t xml:space="preserve">recall, accuracy and f1 </w:t>
      </w:r>
      <w:r>
        <w:rPr>
          <w:rFonts w:cstheme="minorHAnsi"/>
          <w:sz w:val="24"/>
          <w:szCs w:val="24"/>
        </w:rPr>
        <w:t>scores in combination with</w:t>
      </w:r>
      <w:r w:rsidR="00350BF8">
        <w:rPr>
          <w:rFonts w:cstheme="minorHAnsi"/>
          <w:sz w:val="24"/>
          <w:szCs w:val="24"/>
        </w:rPr>
        <w:t xml:space="preserve"> </w:t>
      </w:r>
      <w:r>
        <w:rPr>
          <w:rFonts w:cstheme="minorHAnsi"/>
          <w:sz w:val="24"/>
          <w:szCs w:val="24"/>
        </w:rPr>
        <w:t xml:space="preserve">little time spent on model training, while second route took significantly </w:t>
      </w:r>
      <w:r>
        <w:rPr>
          <w:rFonts w:cstheme="minorHAnsi"/>
          <w:sz w:val="24"/>
          <w:szCs w:val="24"/>
        </w:rPr>
        <w:lastRenderedPageBreak/>
        <w:t>more time for data over- and under-sampling while having score results comparable to the first one.</w:t>
      </w:r>
    </w:p>
    <w:p w14:paraId="53D06520" w14:textId="7CC46A18" w:rsidR="000E280D" w:rsidRDefault="000E280D" w:rsidP="00E03AC0">
      <w:pPr>
        <w:autoSpaceDE w:val="0"/>
        <w:autoSpaceDN w:val="0"/>
        <w:adjustRightInd w:val="0"/>
        <w:spacing w:after="0" w:line="240" w:lineRule="auto"/>
        <w:rPr>
          <w:rFonts w:cstheme="minorHAnsi"/>
          <w:sz w:val="24"/>
          <w:szCs w:val="24"/>
        </w:rPr>
      </w:pPr>
    </w:p>
    <w:p w14:paraId="4877A1B8" w14:textId="368F8F89" w:rsidR="0066724A" w:rsidRDefault="000E280D" w:rsidP="00D15B79">
      <w:pPr>
        <w:spacing w:after="0"/>
        <w:rPr>
          <w:rFonts w:cstheme="minorHAnsi"/>
          <w:sz w:val="24"/>
          <w:szCs w:val="24"/>
        </w:rPr>
      </w:pPr>
      <w:r>
        <w:rPr>
          <w:rFonts w:cstheme="minorHAnsi"/>
          <w:sz w:val="24"/>
          <w:szCs w:val="24"/>
        </w:rPr>
        <w:t xml:space="preserve">For model evaluation purposes we focused on recall score, as well as f1 score with weighted average. </w:t>
      </w:r>
      <w:r w:rsidR="00814206">
        <w:rPr>
          <w:rFonts w:cstheme="minorHAnsi"/>
          <w:sz w:val="24"/>
          <w:szCs w:val="24"/>
        </w:rPr>
        <w:t>Since our</w:t>
      </w:r>
      <w:r w:rsidR="00080EDB" w:rsidRPr="00080EDB">
        <w:rPr>
          <w:rFonts w:cstheme="minorHAnsi"/>
          <w:sz w:val="24"/>
          <w:szCs w:val="24"/>
        </w:rPr>
        <w:t xml:space="preserve"> positive class </w:t>
      </w:r>
      <w:r w:rsidR="00814206">
        <w:rPr>
          <w:rFonts w:cstheme="minorHAnsi"/>
          <w:sz w:val="24"/>
          <w:szCs w:val="24"/>
        </w:rPr>
        <w:t>wa</w:t>
      </w:r>
      <w:r w:rsidR="00080EDB" w:rsidRPr="00080EDB">
        <w:rPr>
          <w:rFonts w:cstheme="minorHAnsi"/>
          <w:sz w:val="24"/>
          <w:szCs w:val="24"/>
        </w:rPr>
        <w:t>s smaller</w:t>
      </w:r>
      <w:r w:rsidR="00080EDB">
        <w:rPr>
          <w:rFonts w:cstheme="minorHAnsi"/>
          <w:sz w:val="24"/>
          <w:szCs w:val="24"/>
        </w:rPr>
        <w:t>, i.e. underrepresented class with death outcomes,</w:t>
      </w:r>
      <w:r w:rsidR="00080EDB" w:rsidRPr="00080EDB">
        <w:rPr>
          <w:rFonts w:cstheme="minorHAnsi"/>
          <w:sz w:val="24"/>
          <w:szCs w:val="24"/>
        </w:rPr>
        <w:t xml:space="preserve"> and the ability to detect correctly positive samples</w:t>
      </w:r>
      <w:r w:rsidR="00176546">
        <w:rPr>
          <w:rFonts w:cstheme="minorHAnsi"/>
          <w:sz w:val="24"/>
          <w:szCs w:val="24"/>
        </w:rPr>
        <w:t xml:space="preserve"> (predicting death when death </w:t>
      </w:r>
      <w:r w:rsidR="00A903C4">
        <w:rPr>
          <w:rFonts w:cstheme="minorHAnsi"/>
          <w:sz w:val="24"/>
          <w:szCs w:val="24"/>
        </w:rPr>
        <w:t>did occur</w:t>
      </w:r>
      <w:r w:rsidR="00176546">
        <w:rPr>
          <w:rFonts w:cstheme="minorHAnsi"/>
          <w:sz w:val="24"/>
          <w:szCs w:val="24"/>
        </w:rPr>
        <w:t>)</w:t>
      </w:r>
      <w:r w:rsidR="00080EDB" w:rsidRPr="00080EDB">
        <w:rPr>
          <w:rFonts w:cstheme="minorHAnsi"/>
          <w:sz w:val="24"/>
          <w:szCs w:val="24"/>
        </w:rPr>
        <w:t xml:space="preserve"> </w:t>
      </w:r>
      <w:r w:rsidR="00814206">
        <w:rPr>
          <w:rFonts w:cstheme="minorHAnsi"/>
          <w:sz w:val="24"/>
          <w:szCs w:val="24"/>
        </w:rPr>
        <w:t>wa</w:t>
      </w:r>
      <w:r w:rsidR="00080EDB" w:rsidRPr="00080EDB">
        <w:rPr>
          <w:rFonts w:cstheme="minorHAnsi"/>
          <w:sz w:val="24"/>
          <w:szCs w:val="24"/>
        </w:rPr>
        <w:t xml:space="preserve">s our </w:t>
      </w:r>
      <w:r w:rsidR="00D15B79">
        <w:rPr>
          <w:rFonts w:cstheme="minorHAnsi"/>
          <w:sz w:val="24"/>
          <w:szCs w:val="24"/>
        </w:rPr>
        <w:t>primary</w:t>
      </w:r>
      <w:r w:rsidR="00080EDB" w:rsidRPr="00080EDB">
        <w:rPr>
          <w:rFonts w:cstheme="minorHAnsi"/>
          <w:sz w:val="24"/>
          <w:szCs w:val="24"/>
        </w:rPr>
        <w:t xml:space="preserve"> focus (correct detection of negatives examples </w:t>
      </w:r>
      <w:r w:rsidR="00814206">
        <w:rPr>
          <w:rFonts w:cstheme="minorHAnsi"/>
          <w:sz w:val="24"/>
          <w:szCs w:val="24"/>
        </w:rPr>
        <w:t>was</w:t>
      </w:r>
      <w:r w:rsidR="00080EDB" w:rsidRPr="00080EDB">
        <w:rPr>
          <w:rFonts w:cstheme="minorHAnsi"/>
          <w:sz w:val="24"/>
          <w:szCs w:val="24"/>
        </w:rPr>
        <w:t xml:space="preserve"> less important to the problem) recall</w:t>
      </w:r>
      <w:r w:rsidR="00080EDB">
        <w:rPr>
          <w:rFonts w:cstheme="minorHAnsi"/>
          <w:sz w:val="24"/>
          <w:szCs w:val="24"/>
        </w:rPr>
        <w:t xml:space="preserve"> </w:t>
      </w:r>
      <w:r w:rsidR="00814206">
        <w:rPr>
          <w:rFonts w:cstheme="minorHAnsi"/>
          <w:sz w:val="24"/>
          <w:szCs w:val="24"/>
        </w:rPr>
        <w:t>proved to be</w:t>
      </w:r>
      <w:r w:rsidR="00080EDB">
        <w:rPr>
          <w:rFonts w:cstheme="minorHAnsi"/>
          <w:sz w:val="24"/>
          <w:szCs w:val="24"/>
        </w:rPr>
        <w:t xml:space="preserve"> a better </w:t>
      </w:r>
      <w:r w:rsidR="00814206">
        <w:rPr>
          <w:rFonts w:cstheme="minorHAnsi"/>
          <w:sz w:val="24"/>
          <w:szCs w:val="24"/>
        </w:rPr>
        <w:t xml:space="preserve">model assessment </w:t>
      </w:r>
      <w:r w:rsidR="00080EDB">
        <w:rPr>
          <w:rFonts w:cstheme="minorHAnsi"/>
          <w:sz w:val="24"/>
          <w:szCs w:val="24"/>
        </w:rPr>
        <w:t>metric</w:t>
      </w:r>
      <w:r w:rsidR="00814206">
        <w:rPr>
          <w:rFonts w:cstheme="minorHAnsi"/>
          <w:sz w:val="24"/>
          <w:szCs w:val="24"/>
        </w:rPr>
        <w:t>.</w:t>
      </w:r>
    </w:p>
    <w:p w14:paraId="7053885D" w14:textId="77777777" w:rsidR="00D15B79" w:rsidRDefault="00D15B79" w:rsidP="00D15B79">
      <w:pPr>
        <w:spacing w:after="0"/>
        <w:rPr>
          <w:rFonts w:cstheme="minorHAnsi"/>
          <w:sz w:val="24"/>
          <w:szCs w:val="24"/>
        </w:rPr>
      </w:pPr>
    </w:p>
    <w:p w14:paraId="7E522747" w14:textId="77777777" w:rsidR="00F52489" w:rsidRPr="006E1F90" w:rsidRDefault="00F52489" w:rsidP="00F52489">
      <w:pPr>
        <w:rPr>
          <w:rFonts w:cstheme="minorHAnsi"/>
          <w:i/>
          <w:sz w:val="24"/>
          <w:szCs w:val="24"/>
        </w:rPr>
      </w:pPr>
      <w:r>
        <w:rPr>
          <w:rFonts w:cstheme="minorHAnsi"/>
          <w:b/>
          <w:i/>
          <w:color w:val="FF0000"/>
          <w:sz w:val="24"/>
          <w:szCs w:val="24"/>
        </w:rPr>
        <w:t>Additional Explorations for way forward (Arun)</w:t>
      </w:r>
    </w:p>
    <w:p w14:paraId="000B4939" w14:textId="47178661" w:rsidR="00B720F5" w:rsidRDefault="00B720F5" w:rsidP="00B720F5">
      <w:pPr>
        <w:rPr>
          <w:rFonts w:cstheme="minorHAnsi"/>
          <w:b/>
          <w:i/>
          <w:sz w:val="24"/>
          <w:szCs w:val="24"/>
        </w:rPr>
      </w:pPr>
      <w:r>
        <w:rPr>
          <w:rFonts w:cstheme="minorHAnsi"/>
          <w:b/>
          <w:i/>
          <w:sz w:val="24"/>
          <w:szCs w:val="24"/>
        </w:rPr>
        <w:t xml:space="preserve">Results </w:t>
      </w:r>
    </w:p>
    <w:p w14:paraId="6C8B1E7D" w14:textId="3A311538" w:rsidR="00D15B79" w:rsidRDefault="000D4D56" w:rsidP="00B720F5">
      <w:pPr>
        <w:rPr>
          <w:rFonts w:cstheme="minorHAnsi"/>
          <w:sz w:val="24"/>
          <w:szCs w:val="24"/>
        </w:rPr>
      </w:pPr>
      <w:r>
        <w:rPr>
          <w:rFonts w:cstheme="minorHAnsi"/>
          <w:sz w:val="24"/>
          <w:szCs w:val="24"/>
        </w:rPr>
        <w:t xml:space="preserve">Among all applied models, </w:t>
      </w:r>
      <w:r w:rsidR="00CF3454">
        <w:rPr>
          <w:rFonts w:cstheme="minorHAnsi"/>
          <w:sz w:val="24"/>
          <w:szCs w:val="24"/>
        </w:rPr>
        <w:t xml:space="preserve">Logistic Regression model with balanced classes yielded the best combination of recall, f1 and accuracy scores, combined with fast model training, which needs to be </w:t>
      </w:r>
      <w:proofErr w:type="gramStart"/>
      <w:r w:rsidR="00CF3454">
        <w:rPr>
          <w:rFonts w:cstheme="minorHAnsi"/>
          <w:sz w:val="24"/>
          <w:szCs w:val="24"/>
        </w:rPr>
        <w:t>taken into account</w:t>
      </w:r>
      <w:proofErr w:type="gramEnd"/>
      <w:r w:rsidR="00CF3454">
        <w:rPr>
          <w:rFonts w:cstheme="minorHAnsi"/>
          <w:sz w:val="24"/>
          <w:szCs w:val="24"/>
        </w:rPr>
        <w:t xml:space="preserve"> when training data contains large number of instances. </w:t>
      </w:r>
    </w:p>
    <w:p w14:paraId="16E0727A" w14:textId="2D7AA8BE" w:rsidR="00CF3454" w:rsidRPr="00D15B79" w:rsidRDefault="00CF3454" w:rsidP="00B720F5">
      <w:pPr>
        <w:rPr>
          <w:rFonts w:cstheme="minorHAnsi"/>
          <w:sz w:val="24"/>
          <w:szCs w:val="24"/>
        </w:rPr>
      </w:pPr>
      <w:r>
        <w:rPr>
          <w:rFonts w:cstheme="minorHAnsi"/>
          <w:sz w:val="24"/>
          <w:szCs w:val="24"/>
        </w:rPr>
        <w:t>Models which used over- and under- sampled data prior to applying predictive algorithms, showed very comparable performance, but took much longer to run due to the class balancing being a very time</w:t>
      </w:r>
      <w:r w:rsidR="000D4D56">
        <w:rPr>
          <w:rFonts w:cstheme="minorHAnsi"/>
          <w:sz w:val="24"/>
          <w:szCs w:val="24"/>
        </w:rPr>
        <w:t>-</w:t>
      </w:r>
      <w:r>
        <w:rPr>
          <w:rFonts w:cstheme="minorHAnsi"/>
          <w:sz w:val="24"/>
          <w:szCs w:val="24"/>
        </w:rPr>
        <w:t>consuming operation.</w:t>
      </w:r>
    </w:p>
    <w:p w14:paraId="779DE947" w14:textId="4FA34EEC" w:rsidR="00B720F5" w:rsidRPr="00D15B79" w:rsidRDefault="00D15B79" w:rsidP="00B720F5">
      <w:pPr>
        <w:rPr>
          <w:rFonts w:cstheme="minorHAnsi"/>
          <w:sz w:val="24"/>
          <w:szCs w:val="24"/>
        </w:rPr>
      </w:pPr>
      <w:r>
        <w:rPr>
          <w:rFonts w:cstheme="minorHAnsi"/>
          <w:sz w:val="24"/>
          <w:szCs w:val="24"/>
        </w:rPr>
        <w:t>Selected logistic regression model was “pickled” and deployed in final data product – web application for calculating 11-year mortality probability.</w:t>
      </w:r>
    </w:p>
    <w:p w14:paraId="13B21377" w14:textId="5FDD39B2" w:rsidR="00CE77D3" w:rsidRPr="00A20D1B" w:rsidRDefault="0066724A" w:rsidP="00CE77D3">
      <w:pPr>
        <w:autoSpaceDE w:val="0"/>
        <w:autoSpaceDN w:val="0"/>
        <w:adjustRightInd w:val="0"/>
        <w:spacing w:after="0" w:line="240" w:lineRule="auto"/>
        <w:rPr>
          <w:rFonts w:eastAsia="ArialMT" w:cstheme="minorHAnsi"/>
          <w:b/>
          <w:sz w:val="24"/>
          <w:szCs w:val="24"/>
        </w:rPr>
      </w:pPr>
      <w:r>
        <w:rPr>
          <w:rFonts w:eastAsia="ArialMT" w:cstheme="minorHAnsi"/>
          <w:b/>
          <w:i/>
          <w:sz w:val="24"/>
          <w:szCs w:val="24"/>
        </w:rPr>
        <w:t>Final Data Product</w:t>
      </w:r>
    </w:p>
    <w:p w14:paraId="4E654E0C" w14:textId="593DBA79" w:rsidR="00CE77D3" w:rsidRPr="00A20D1B" w:rsidRDefault="00CE77D3" w:rsidP="00CE77D3">
      <w:pPr>
        <w:autoSpaceDE w:val="0"/>
        <w:autoSpaceDN w:val="0"/>
        <w:adjustRightInd w:val="0"/>
        <w:spacing w:after="0" w:line="240" w:lineRule="auto"/>
        <w:rPr>
          <w:rFonts w:eastAsia="ArialMT" w:cstheme="minorHAnsi"/>
          <w:b/>
          <w:sz w:val="24"/>
          <w:szCs w:val="24"/>
        </w:rPr>
      </w:pPr>
    </w:p>
    <w:p w14:paraId="14DAEFEB" w14:textId="3D95958B" w:rsidR="00CE77D3" w:rsidRDefault="00B85A3F" w:rsidP="0044140D">
      <w:pPr>
        <w:rPr>
          <w:rFonts w:cstheme="minorHAnsi"/>
          <w:sz w:val="24"/>
          <w:szCs w:val="24"/>
        </w:rPr>
      </w:pPr>
      <w:r>
        <w:rPr>
          <w:rFonts w:cstheme="minorHAnsi"/>
          <w:sz w:val="24"/>
          <w:szCs w:val="24"/>
        </w:rPr>
        <w:t xml:space="preserve">Final data product produced at the end of the project was a logistic regression </w:t>
      </w:r>
      <w:proofErr w:type="gramStart"/>
      <w:r>
        <w:rPr>
          <w:rFonts w:cstheme="minorHAnsi"/>
          <w:sz w:val="24"/>
          <w:szCs w:val="24"/>
        </w:rPr>
        <w:t>model based</w:t>
      </w:r>
      <w:proofErr w:type="gramEnd"/>
      <w:r>
        <w:rPr>
          <w:rFonts w:cstheme="minorHAnsi"/>
          <w:sz w:val="24"/>
          <w:szCs w:val="24"/>
        </w:rPr>
        <w:t xml:space="preserve"> web application, designed to calculate individual 11-year mortality probability based on user input. Application was written in Python and utilized such open source technologies as Flask web development platform and Heroku PaaS. Web application can be access at this URL:</w:t>
      </w:r>
    </w:p>
    <w:p w14:paraId="580D5C40" w14:textId="1ADAB14C" w:rsidR="00C509E0" w:rsidRDefault="00E26D7C" w:rsidP="0044140D">
      <w:pPr>
        <w:rPr>
          <w:rFonts w:cstheme="minorHAnsi"/>
          <w:b/>
          <w:sz w:val="24"/>
          <w:szCs w:val="24"/>
        </w:rPr>
      </w:pPr>
      <w:hyperlink r:id="rId8" w:history="1">
        <w:r w:rsidR="00B85A3F" w:rsidRPr="00C44EBE">
          <w:rPr>
            <w:rStyle w:val="Hyperlink"/>
            <w:rFonts w:cstheme="minorHAnsi"/>
            <w:sz w:val="24"/>
            <w:szCs w:val="24"/>
          </w:rPr>
          <w:t>https://mortality-predictor.herokuapp.com/</w:t>
        </w:r>
      </w:hyperlink>
      <w:r w:rsidR="000746CE">
        <w:rPr>
          <w:rFonts w:cstheme="minorHAnsi"/>
          <w:b/>
          <w:sz w:val="24"/>
          <w:szCs w:val="24"/>
        </w:rPr>
        <w:t xml:space="preserve"> </w:t>
      </w:r>
    </w:p>
    <w:p w14:paraId="615DDC21" w14:textId="77777777" w:rsidR="00B720F5" w:rsidRPr="009A65EB" w:rsidRDefault="00B720F5" w:rsidP="0044140D">
      <w:pPr>
        <w:rPr>
          <w:rFonts w:cstheme="minorHAnsi"/>
          <w:b/>
          <w:sz w:val="24"/>
          <w:szCs w:val="24"/>
        </w:rPr>
      </w:pPr>
    </w:p>
    <w:p w14:paraId="27E28751" w14:textId="6707F12B" w:rsidR="00CE77D3" w:rsidRPr="009A65EB" w:rsidRDefault="00CE77D3" w:rsidP="0044140D">
      <w:pPr>
        <w:rPr>
          <w:rFonts w:cstheme="minorHAnsi"/>
          <w:b/>
          <w:sz w:val="32"/>
          <w:szCs w:val="24"/>
        </w:rPr>
      </w:pPr>
      <w:r w:rsidRPr="009A65EB">
        <w:rPr>
          <w:rFonts w:cstheme="minorHAnsi"/>
          <w:b/>
          <w:sz w:val="32"/>
          <w:szCs w:val="24"/>
        </w:rPr>
        <w:t>Conclusion</w:t>
      </w:r>
    </w:p>
    <w:p w14:paraId="21AA90D5" w14:textId="77777777" w:rsidR="00757972" w:rsidRPr="00757972" w:rsidRDefault="00757972" w:rsidP="00757972">
      <w:pPr>
        <w:rPr>
          <w:rFonts w:cstheme="minorHAnsi"/>
          <w:sz w:val="24"/>
          <w:szCs w:val="24"/>
        </w:rPr>
      </w:pPr>
      <w:r w:rsidRPr="00757972">
        <w:rPr>
          <w:rFonts w:cstheme="minorHAnsi"/>
          <w:sz w:val="24"/>
          <w:szCs w:val="24"/>
        </w:rPr>
        <w:t xml:space="preserve">As it relates to our hypothesis, we found that there is </w:t>
      </w:r>
      <w:proofErr w:type="gramStart"/>
      <w:r w:rsidRPr="00757972">
        <w:rPr>
          <w:rFonts w:cstheme="minorHAnsi"/>
          <w:sz w:val="24"/>
          <w:szCs w:val="24"/>
        </w:rPr>
        <w:t>sufficient</w:t>
      </w:r>
      <w:proofErr w:type="gramEnd"/>
      <w:r w:rsidRPr="00757972">
        <w:rPr>
          <w:rFonts w:cstheme="minorHAnsi"/>
          <w:sz w:val="24"/>
          <w:szCs w:val="24"/>
        </w:rPr>
        <w:t xml:space="preserve"> evidence at the alpha level of significance to support the claim that mortality is affected by socioeconomic causal factors including, income, education and marital status. Based on our H1, we can support our original claim that mortality can be predicted based on these factors and additional factors. These additional factors including health insurance type, place of birth, presence of SSYN, etc.  were captured in our feature selection process based on correlation coefficient testing and feature selection methods (e.g. Feature Importance). </w:t>
      </w:r>
    </w:p>
    <w:p w14:paraId="27830423" w14:textId="79021891" w:rsidR="00757972" w:rsidRPr="00757972" w:rsidRDefault="00757972" w:rsidP="00757972">
      <w:pPr>
        <w:rPr>
          <w:rFonts w:cstheme="minorHAnsi"/>
          <w:sz w:val="24"/>
          <w:szCs w:val="24"/>
        </w:rPr>
      </w:pPr>
      <w:r w:rsidRPr="00757972">
        <w:rPr>
          <w:rFonts w:cstheme="minorHAnsi"/>
          <w:sz w:val="24"/>
          <w:szCs w:val="24"/>
        </w:rPr>
        <w:lastRenderedPageBreak/>
        <w:t>While domain knowledge is critical in most data science product applications, our team was able to leverage the data’s pre</w:t>
      </w:r>
      <w:r>
        <w:rPr>
          <w:rFonts w:cstheme="minorHAnsi"/>
          <w:sz w:val="24"/>
          <w:szCs w:val="24"/>
        </w:rPr>
        <w:t>-</w:t>
      </w:r>
      <w:r w:rsidRPr="00757972">
        <w:rPr>
          <w:rFonts w:cstheme="minorHAnsi"/>
          <w:sz w:val="24"/>
          <w:szCs w:val="24"/>
        </w:rPr>
        <w:t>built documentation and learned evaluation techniques as the primary driver for our decision</w:t>
      </w:r>
      <w:r w:rsidR="000D4D56">
        <w:rPr>
          <w:rFonts w:cstheme="minorHAnsi"/>
          <w:sz w:val="24"/>
          <w:szCs w:val="24"/>
        </w:rPr>
        <w:t>-</w:t>
      </w:r>
      <w:r w:rsidRPr="00757972">
        <w:rPr>
          <w:rFonts w:cstheme="minorHAnsi"/>
          <w:sz w:val="24"/>
          <w:szCs w:val="24"/>
        </w:rPr>
        <w:t xml:space="preserve">making process from ingestion to our final front-end Flask application. As it relates to ingestion, with one csv. file, pulling in the data was relatively simple. While, wrangling and munging had some missing feature information (e.g. occupation and tobacco use) which could have been useful to telling more to the story, the user, and targets, most of the data was already well structured and annotated. During computation and modeling, class imbalance presented a very real-world data science problem, however performance measures and time expenditure generated the most efficient results. </w:t>
      </w:r>
      <w:r w:rsidR="00F52489" w:rsidRPr="00F52489">
        <w:rPr>
          <w:rFonts w:cstheme="minorHAnsi"/>
          <w:sz w:val="24"/>
          <w:szCs w:val="24"/>
        </w:rPr>
        <w:t xml:space="preserve">Finally, </w:t>
      </w:r>
      <w:proofErr w:type="gramStart"/>
      <w:r w:rsidR="00F52489" w:rsidRPr="00F52489">
        <w:rPr>
          <w:rFonts w:cstheme="minorHAnsi"/>
          <w:sz w:val="24"/>
          <w:szCs w:val="24"/>
        </w:rPr>
        <w:t>through the use of</w:t>
      </w:r>
      <w:proofErr w:type="gramEnd"/>
      <w:r w:rsidR="00F52489" w:rsidRPr="00F52489">
        <w:rPr>
          <w:rFonts w:cstheme="minorHAnsi"/>
          <w:sz w:val="24"/>
          <w:szCs w:val="24"/>
        </w:rPr>
        <w:t xml:space="preserve"> </w:t>
      </w:r>
      <w:proofErr w:type="spellStart"/>
      <w:r w:rsidR="00F52489" w:rsidRPr="00F52489">
        <w:rPr>
          <w:rFonts w:cstheme="minorHAnsi"/>
          <w:sz w:val="24"/>
          <w:szCs w:val="24"/>
        </w:rPr>
        <w:t>scikit</w:t>
      </w:r>
      <w:proofErr w:type="spellEnd"/>
      <w:r w:rsidR="00F52489" w:rsidRPr="00F52489">
        <w:rPr>
          <w:rFonts w:cstheme="minorHAnsi"/>
          <w:sz w:val="24"/>
          <w:szCs w:val="24"/>
        </w:rPr>
        <w:t xml:space="preserve">-learn tools such as </w:t>
      </w:r>
      <w:proofErr w:type="spellStart"/>
      <w:r w:rsidR="00F52489" w:rsidRPr="00F52489">
        <w:rPr>
          <w:rFonts w:cstheme="minorHAnsi"/>
          <w:sz w:val="24"/>
          <w:szCs w:val="24"/>
        </w:rPr>
        <w:t>Yellowbrick</w:t>
      </w:r>
      <w:proofErr w:type="spellEnd"/>
      <w:r w:rsidR="00F52489" w:rsidRPr="00F52489">
        <w:rPr>
          <w:rFonts w:cstheme="minorHAnsi"/>
          <w:sz w:val="24"/>
          <w:szCs w:val="24"/>
        </w:rPr>
        <w:t xml:space="preserve"> and Matplotlib visualization to diagnose and report, the information we report makes our results and finding intuitive.</w:t>
      </w:r>
      <w:r w:rsidRPr="00757972">
        <w:rPr>
          <w:rFonts w:cstheme="minorHAnsi"/>
          <w:sz w:val="24"/>
          <w:szCs w:val="24"/>
        </w:rPr>
        <w:t xml:space="preserve">  </w:t>
      </w:r>
    </w:p>
    <w:p w14:paraId="2C560826" w14:textId="5E48232E" w:rsidR="00F73A80" w:rsidRPr="00757972" w:rsidRDefault="00757972" w:rsidP="0044140D">
      <w:pPr>
        <w:rPr>
          <w:rFonts w:cstheme="minorHAnsi"/>
          <w:sz w:val="24"/>
          <w:szCs w:val="24"/>
        </w:rPr>
      </w:pPr>
      <w:r w:rsidRPr="00757972">
        <w:rPr>
          <w:rFonts w:cstheme="minorHAnsi"/>
          <w:sz w:val="24"/>
          <w:szCs w:val="24"/>
        </w:rPr>
        <w:t xml:space="preserve">With regards to our team lessons learned, we understood first and foremost that communication and team task management is critical to success. Additionally, it is important to note </w:t>
      </w:r>
      <w:proofErr w:type="gramStart"/>
      <w:r w:rsidRPr="00757972">
        <w:rPr>
          <w:rFonts w:cstheme="minorHAnsi"/>
          <w:sz w:val="24"/>
          <w:szCs w:val="24"/>
        </w:rPr>
        <w:t>early on in the</w:t>
      </w:r>
      <w:proofErr w:type="gramEnd"/>
      <w:r w:rsidRPr="00757972">
        <w:rPr>
          <w:rFonts w:cstheme="minorHAnsi"/>
          <w:sz w:val="24"/>
          <w:szCs w:val="24"/>
        </w:rPr>
        <w:t xml:space="preserve"> team forming stage where individual team members want to build on their weak points (e.g. wrangling, machine learning, programming, statistics, etc.) and how to leverage individual strengths at the same time. Moreover, using a team process agreement early on can be useful for setting goals, expectations and mitigating team issues internally.</w:t>
      </w:r>
    </w:p>
    <w:p w14:paraId="3EA44941" w14:textId="6F839D74" w:rsidR="00B170DD" w:rsidRPr="009A65EB" w:rsidRDefault="009C3FAB" w:rsidP="0044140D">
      <w:pPr>
        <w:rPr>
          <w:rFonts w:cstheme="minorHAnsi"/>
          <w:sz w:val="24"/>
          <w:szCs w:val="24"/>
        </w:rPr>
      </w:pPr>
      <w:r>
        <w:rPr>
          <w:rFonts w:cstheme="minorHAnsi"/>
          <w:sz w:val="24"/>
          <w:szCs w:val="24"/>
        </w:rPr>
        <w:t xml:space="preserve">GitHub Repository: </w:t>
      </w:r>
      <w:hyperlink r:id="rId9" w:history="1">
        <w:r w:rsidRPr="00C44EBE">
          <w:rPr>
            <w:rStyle w:val="Hyperlink"/>
            <w:rFonts w:cstheme="minorHAnsi"/>
            <w:sz w:val="24"/>
            <w:szCs w:val="24"/>
          </w:rPr>
          <w:t>https://github.com/georgetown-analytics/Mortality-Probability</w:t>
        </w:r>
      </w:hyperlink>
      <w:r>
        <w:rPr>
          <w:rFonts w:cstheme="minorHAnsi"/>
          <w:sz w:val="24"/>
          <w:szCs w:val="24"/>
        </w:rPr>
        <w:t xml:space="preserve"> </w:t>
      </w:r>
    </w:p>
    <w:p w14:paraId="5B5C76E7" w14:textId="39F9C917" w:rsidR="009E5A6B" w:rsidRPr="009A65EB" w:rsidRDefault="00B170DD" w:rsidP="0044140D">
      <w:pPr>
        <w:rPr>
          <w:rFonts w:cstheme="minorHAnsi"/>
          <w:sz w:val="24"/>
          <w:szCs w:val="24"/>
        </w:rPr>
      </w:pPr>
      <w:r w:rsidRPr="009A65EB">
        <w:rPr>
          <w:rFonts w:cstheme="minorHAnsi"/>
          <w:sz w:val="24"/>
          <w:szCs w:val="24"/>
        </w:rPr>
        <w:t xml:space="preserve">  </w:t>
      </w:r>
    </w:p>
    <w:p w14:paraId="256F8C80" w14:textId="77777777" w:rsidR="00B170DD" w:rsidRPr="009A65EB" w:rsidRDefault="00B170DD" w:rsidP="0044140D">
      <w:pPr>
        <w:rPr>
          <w:rFonts w:cstheme="minorHAnsi"/>
          <w:sz w:val="24"/>
          <w:szCs w:val="24"/>
        </w:rPr>
      </w:pPr>
    </w:p>
    <w:p w14:paraId="2FFCA228" w14:textId="7B80437C" w:rsidR="00C27CF8" w:rsidRPr="009A65EB" w:rsidRDefault="00C27CF8" w:rsidP="0044140D">
      <w:pPr>
        <w:rPr>
          <w:rFonts w:cstheme="minorHAnsi"/>
          <w:sz w:val="24"/>
          <w:szCs w:val="24"/>
        </w:rPr>
      </w:pPr>
    </w:p>
    <w:p w14:paraId="63A064CB" w14:textId="2F3D41D0" w:rsidR="00F0243A" w:rsidRPr="009A65EB" w:rsidRDefault="00F0243A" w:rsidP="0044140D">
      <w:pPr>
        <w:rPr>
          <w:rFonts w:cstheme="minorHAnsi"/>
          <w:sz w:val="24"/>
          <w:szCs w:val="24"/>
        </w:rPr>
      </w:pPr>
    </w:p>
    <w:p w14:paraId="7AB3ACBC" w14:textId="77777777" w:rsidR="00F73A80" w:rsidRDefault="00F73A80">
      <w:pPr>
        <w:rPr>
          <w:rFonts w:cstheme="minorHAnsi"/>
          <w:b/>
          <w:sz w:val="24"/>
          <w:szCs w:val="24"/>
        </w:rPr>
      </w:pPr>
      <w:r>
        <w:rPr>
          <w:rFonts w:cstheme="minorHAnsi"/>
          <w:b/>
          <w:sz w:val="24"/>
          <w:szCs w:val="24"/>
        </w:rPr>
        <w:br w:type="page"/>
      </w:r>
    </w:p>
    <w:p w14:paraId="162C67C4" w14:textId="7B836481" w:rsidR="009A4A47" w:rsidRPr="000A54DE" w:rsidRDefault="00F26D04" w:rsidP="0044140D">
      <w:pPr>
        <w:rPr>
          <w:rFonts w:cstheme="minorHAnsi"/>
          <w:b/>
          <w:sz w:val="24"/>
          <w:szCs w:val="24"/>
        </w:rPr>
      </w:pPr>
      <w:r w:rsidRPr="000A54DE">
        <w:rPr>
          <w:rFonts w:cstheme="minorHAnsi"/>
          <w:b/>
          <w:sz w:val="24"/>
          <w:szCs w:val="24"/>
        </w:rPr>
        <w:lastRenderedPageBreak/>
        <w:t>References</w:t>
      </w:r>
    </w:p>
    <w:p w14:paraId="2A52D706" w14:textId="53DEBD4B"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A</w:t>
      </w:r>
      <w:r w:rsidR="00D27BAA">
        <w:rPr>
          <w:rFonts w:cstheme="minorHAnsi"/>
          <w:sz w:val="24"/>
          <w:szCs w:val="24"/>
        </w:rPr>
        <w:t>.</w:t>
      </w:r>
      <w:r w:rsidRPr="000A54DE">
        <w:rPr>
          <w:rFonts w:cstheme="minorHAnsi"/>
          <w:sz w:val="24"/>
          <w:szCs w:val="24"/>
        </w:rPr>
        <w:t xml:space="preserve"> Case, A</w:t>
      </w:r>
      <w:r w:rsidR="00D27BAA">
        <w:rPr>
          <w:rFonts w:cstheme="minorHAnsi"/>
          <w:sz w:val="24"/>
          <w:szCs w:val="24"/>
        </w:rPr>
        <w:t>.</w:t>
      </w:r>
      <w:r w:rsidRPr="000A54DE">
        <w:rPr>
          <w:rFonts w:cstheme="minorHAnsi"/>
          <w:sz w:val="24"/>
          <w:szCs w:val="24"/>
        </w:rPr>
        <w:t xml:space="preserve"> </w:t>
      </w:r>
      <w:proofErr w:type="spellStart"/>
      <w:r w:rsidRPr="000A54DE">
        <w:rPr>
          <w:rFonts w:cstheme="minorHAnsi"/>
          <w:sz w:val="24"/>
          <w:szCs w:val="24"/>
        </w:rPr>
        <w:t>Fertig</w:t>
      </w:r>
      <w:proofErr w:type="spellEnd"/>
      <w:r w:rsidRPr="000A54DE">
        <w:rPr>
          <w:rFonts w:cstheme="minorHAnsi"/>
          <w:sz w:val="24"/>
          <w:szCs w:val="24"/>
        </w:rPr>
        <w:t>, and</w:t>
      </w:r>
      <w:r w:rsidR="00D27BAA">
        <w:rPr>
          <w:rFonts w:cstheme="minorHAnsi"/>
          <w:sz w:val="24"/>
          <w:szCs w:val="24"/>
        </w:rPr>
        <w:t xml:space="preserve"> </w:t>
      </w:r>
      <w:r w:rsidRPr="000A54DE">
        <w:rPr>
          <w:rFonts w:cstheme="minorHAnsi"/>
          <w:sz w:val="24"/>
          <w:szCs w:val="24"/>
        </w:rPr>
        <w:t>C</w:t>
      </w:r>
      <w:r w:rsidR="00D27BAA">
        <w:rPr>
          <w:rFonts w:cstheme="minorHAnsi"/>
          <w:sz w:val="24"/>
          <w:szCs w:val="24"/>
        </w:rPr>
        <w:t>.</w:t>
      </w:r>
      <w:r w:rsidRPr="000A54DE">
        <w:rPr>
          <w:rFonts w:cstheme="minorHAnsi"/>
          <w:sz w:val="24"/>
          <w:szCs w:val="24"/>
        </w:rPr>
        <w:t xml:space="preserve"> Paxson, (2005). The lasting impact of childhood health and circumstances, </w:t>
      </w:r>
      <w:r w:rsidRPr="000A54DE">
        <w:rPr>
          <w:rFonts w:cstheme="minorHAnsi"/>
          <w:i/>
          <w:sz w:val="24"/>
          <w:szCs w:val="24"/>
        </w:rPr>
        <w:t>Journal of Health Economics</w:t>
      </w:r>
      <w:r w:rsidRPr="000A54DE">
        <w:rPr>
          <w:rFonts w:cstheme="minorHAnsi"/>
          <w:sz w:val="24"/>
          <w:szCs w:val="24"/>
        </w:rPr>
        <w:t xml:space="preserve">. 24(2005), 365-389. </w:t>
      </w:r>
    </w:p>
    <w:p w14:paraId="29CF0D9B" w14:textId="77777777" w:rsidR="00F26D04" w:rsidRPr="000A54DE" w:rsidRDefault="00F26D04" w:rsidP="00F26D04">
      <w:pPr>
        <w:shd w:val="clear" w:color="auto" w:fill="FFFFFF"/>
        <w:spacing w:after="0" w:line="240" w:lineRule="auto"/>
        <w:outlineLvl w:val="0"/>
        <w:rPr>
          <w:rFonts w:eastAsia="Times New Roman" w:cstheme="minorHAnsi"/>
          <w:bCs/>
          <w:kern w:val="36"/>
          <w:sz w:val="24"/>
          <w:szCs w:val="24"/>
        </w:rPr>
      </w:pPr>
    </w:p>
    <w:p w14:paraId="470FD360" w14:textId="2310CFBF" w:rsidR="00F26D04" w:rsidRDefault="00F26D04" w:rsidP="00F26D04">
      <w:pPr>
        <w:shd w:val="clear" w:color="auto" w:fill="FFFFFF"/>
        <w:spacing w:after="0" w:line="240" w:lineRule="auto"/>
        <w:outlineLvl w:val="0"/>
        <w:rPr>
          <w:rFonts w:cstheme="minorHAnsi"/>
          <w:sz w:val="24"/>
          <w:szCs w:val="24"/>
        </w:rPr>
      </w:pPr>
      <w:r w:rsidRPr="000A54DE">
        <w:rPr>
          <w:rFonts w:eastAsia="Times New Roman" w:cstheme="minorHAnsi"/>
          <w:bCs/>
          <w:kern w:val="36"/>
          <w:sz w:val="24"/>
          <w:szCs w:val="24"/>
        </w:rPr>
        <w:t>Case, A</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and A</w:t>
      </w:r>
      <w:r w:rsidR="00D27BAA">
        <w:rPr>
          <w:rFonts w:eastAsia="Times New Roman" w:cstheme="minorHAnsi"/>
          <w:bCs/>
          <w:kern w:val="36"/>
          <w:sz w:val="24"/>
          <w:szCs w:val="24"/>
        </w:rPr>
        <w:t xml:space="preserve">. </w:t>
      </w:r>
      <w:r w:rsidRPr="000A54DE">
        <w:rPr>
          <w:rFonts w:eastAsia="Times New Roman" w:cstheme="minorHAnsi"/>
          <w:bCs/>
          <w:kern w:val="36"/>
          <w:sz w:val="24"/>
          <w:szCs w:val="24"/>
        </w:rPr>
        <w:t xml:space="preserve">Deaton, (2017). </w:t>
      </w:r>
      <w:r w:rsidRPr="000A54DE">
        <w:rPr>
          <w:rFonts w:eastAsia="Times New Roman" w:cstheme="minorHAnsi"/>
          <w:bCs/>
          <w:color w:val="555555"/>
          <w:kern w:val="36"/>
          <w:sz w:val="24"/>
          <w:szCs w:val="24"/>
        </w:rPr>
        <w:t>“</w:t>
      </w:r>
      <w:r w:rsidRPr="000A54DE">
        <w:rPr>
          <w:rFonts w:cstheme="minorHAnsi"/>
          <w:sz w:val="24"/>
          <w:szCs w:val="24"/>
        </w:rPr>
        <w:t>Mortality and morbidity in the 21st century</w:t>
      </w:r>
      <w:proofErr w:type="gramStart"/>
      <w:r w:rsidRPr="000A54DE">
        <w:rPr>
          <w:rFonts w:cstheme="minorHAnsi"/>
          <w:sz w:val="24"/>
          <w:szCs w:val="24"/>
        </w:rPr>
        <w:t>”,  Brookings</w:t>
      </w:r>
      <w:proofErr w:type="gramEnd"/>
      <w:r w:rsidRPr="000A54DE">
        <w:rPr>
          <w:rFonts w:cstheme="minorHAnsi"/>
          <w:sz w:val="24"/>
          <w:szCs w:val="24"/>
        </w:rPr>
        <w:t xml:space="preserve"> Pap Econ Act: 397–476.</w:t>
      </w:r>
    </w:p>
    <w:p w14:paraId="7F260C77" w14:textId="5E552E4F" w:rsidR="00D27BAA" w:rsidRDefault="00D27BAA" w:rsidP="00F26D04">
      <w:pPr>
        <w:shd w:val="clear" w:color="auto" w:fill="FFFFFF"/>
        <w:spacing w:after="0" w:line="240" w:lineRule="auto"/>
        <w:outlineLvl w:val="0"/>
        <w:rPr>
          <w:rFonts w:cstheme="minorHAnsi"/>
          <w:sz w:val="24"/>
          <w:szCs w:val="24"/>
        </w:rPr>
      </w:pPr>
    </w:p>
    <w:p w14:paraId="046F244B" w14:textId="2FD8851D"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 xml:space="preserve">Center for Disease Control (2008). </w:t>
      </w:r>
      <w:hyperlink r:id="rId10" w:history="1">
        <w:r w:rsidRPr="000A54DE">
          <w:rPr>
            <w:rStyle w:val="Hyperlink"/>
            <w:rFonts w:cstheme="minorHAnsi"/>
            <w:sz w:val="24"/>
            <w:szCs w:val="24"/>
          </w:rPr>
          <w:t>https://www.cdc.gov/nchs/data/hus/2010/022.pdf</w:t>
        </w:r>
      </w:hyperlink>
      <w:r w:rsidRPr="000A54DE">
        <w:rPr>
          <w:rFonts w:cstheme="minorHAnsi"/>
          <w:sz w:val="24"/>
          <w:szCs w:val="24"/>
        </w:rPr>
        <w:t xml:space="preserve"> </w:t>
      </w:r>
    </w:p>
    <w:p w14:paraId="20C1B089" w14:textId="77777777" w:rsidR="00F26D04" w:rsidRPr="000A54DE" w:rsidRDefault="00F26D04" w:rsidP="00F26D04">
      <w:pPr>
        <w:shd w:val="clear" w:color="auto" w:fill="FFFFFF"/>
        <w:spacing w:after="0" w:line="240" w:lineRule="auto"/>
        <w:outlineLvl w:val="0"/>
        <w:rPr>
          <w:rFonts w:cstheme="minorHAnsi"/>
          <w:sz w:val="24"/>
          <w:szCs w:val="24"/>
        </w:rPr>
      </w:pPr>
    </w:p>
    <w:p w14:paraId="351780CF" w14:textId="20776DF2"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 xml:space="preserve">Center for Disease Control (2015). </w:t>
      </w:r>
      <w:hyperlink r:id="rId11" w:history="1">
        <w:r w:rsidRPr="000A54DE">
          <w:rPr>
            <w:rStyle w:val="Hyperlink"/>
            <w:rFonts w:cstheme="minorHAnsi"/>
            <w:sz w:val="24"/>
            <w:szCs w:val="24"/>
          </w:rPr>
          <w:t>https://www.cdc.gov/nchs/data_access/vitalstatsonline.htm</w:t>
        </w:r>
      </w:hyperlink>
      <w:r w:rsidRPr="000A54DE">
        <w:rPr>
          <w:rFonts w:cstheme="minorHAnsi"/>
          <w:sz w:val="24"/>
          <w:szCs w:val="24"/>
        </w:rPr>
        <w:t xml:space="preserve"> </w:t>
      </w:r>
    </w:p>
    <w:p w14:paraId="4B4AC5B3" w14:textId="77777777" w:rsidR="00F26D04" w:rsidRPr="000A54DE" w:rsidRDefault="00F26D04" w:rsidP="00F26D04">
      <w:pPr>
        <w:shd w:val="clear" w:color="auto" w:fill="FFFFFF"/>
        <w:spacing w:after="0" w:line="240" w:lineRule="auto"/>
        <w:outlineLvl w:val="0"/>
        <w:rPr>
          <w:rFonts w:cstheme="minorHAnsi"/>
          <w:sz w:val="24"/>
          <w:szCs w:val="24"/>
        </w:rPr>
      </w:pPr>
    </w:p>
    <w:p w14:paraId="452CEDAE" w14:textId="14F8F9E5"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Cutler, D., W. Huang, A</w:t>
      </w:r>
      <w:r w:rsidR="00D27BAA">
        <w:rPr>
          <w:rFonts w:cstheme="minorHAnsi"/>
          <w:sz w:val="24"/>
          <w:szCs w:val="24"/>
        </w:rPr>
        <w:t>.</w:t>
      </w:r>
      <w:r w:rsidRPr="000A54DE">
        <w:rPr>
          <w:rFonts w:cstheme="minorHAnsi"/>
          <w:sz w:val="24"/>
          <w:szCs w:val="24"/>
        </w:rPr>
        <w:t xml:space="preserve"> </w:t>
      </w:r>
      <w:proofErr w:type="spellStart"/>
      <w:r w:rsidRPr="000A54DE">
        <w:rPr>
          <w:rFonts w:cstheme="minorHAnsi"/>
          <w:sz w:val="24"/>
          <w:szCs w:val="24"/>
        </w:rPr>
        <w:t>Lleras-Muney</w:t>
      </w:r>
      <w:proofErr w:type="spellEnd"/>
      <w:r w:rsidRPr="000A54DE">
        <w:rPr>
          <w:rFonts w:cstheme="minorHAnsi"/>
          <w:sz w:val="24"/>
          <w:szCs w:val="24"/>
        </w:rPr>
        <w:t>. (2016). Economic conditions and mortality: evidence from 200 years of data. National Bureau of Economic Research Working Paper 2260. September.</w:t>
      </w:r>
    </w:p>
    <w:p w14:paraId="311FCCB7" w14:textId="77777777" w:rsidR="00F26D04" w:rsidRPr="000A54DE" w:rsidRDefault="00F26D04" w:rsidP="00F26D04">
      <w:pPr>
        <w:shd w:val="clear" w:color="auto" w:fill="FFFFFF"/>
        <w:spacing w:after="0" w:line="240" w:lineRule="auto"/>
        <w:outlineLvl w:val="0"/>
        <w:rPr>
          <w:rFonts w:cstheme="minorHAnsi"/>
          <w:sz w:val="24"/>
          <w:szCs w:val="24"/>
        </w:rPr>
      </w:pPr>
    </w:p>
    <w:p w14:paraId="67A703F3" w14:textId="1C882E5C"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Finkelstein, A</w:t>
      </w:r>
      <w:r w:rsidR="00D27BAA">
        <w:rPr>
          <w:rFonts w:cstheme="minorHAnsi"/>
          <w:sz w:val="24"/>
          <w:szCs w:val="24"/>
        </w:rPr>
        <w:t>.</w:t>
      </w:r>
      <w:r w:rsidRPr="000A54DE">
        <w:rPr>
          <w:rFonts w:cstheme="minorHAnsi"/>
          <w:sz w:val="24"/>
          <w:szCs w:val="24"/>
        </w:rPr>
        <w:t>, K</w:t>
      </w:r>
      <w:r w:rsidR="00D27BAA">
        <w:rPr>
          <w:rFonts w:cstheme="minorHAnsi"/>
          <w:sz w:val="24"/>
          <w:szCs w:val="24"/>
        </w:rPr>
        <w:t>.</w:t>
      </w:r>
      <w:r w:rsidRPr="000A54DE">
        <w:rPr>
          <w:rFonts w:cstheme="minorHAnsi"/>
          <w:sz w:val="24"/>
          <w:szCs w:val="24"/>
        </w:rPr>
        <w:t xml:space="preserve"> Baicker, H</w:t>
      </w:r>
      <w:r w:rsidR="00D27BAA">
        <w:rPr>
          <w:rFonts w:cstheme="minorHAnsi"/>
          <w:sz w:val="24"/>
          <w:szCs w:val="24"/>
        </w:rPr>
        <w:t>.</w:t>
      </w:r>
      <w:r w:rsidRPr="000A54DE">
        <w:rPr>
          <w:rFonts w:cstheme="minorHAnsi"/>
          <w:sz w:val="24"/>
          <w:szCs w:val="24"/>
        </w:rPr>
        <w:t xml:space="preserve"> Allen and B</w:t>
      </w:r>
      <w:r w:rsidR="00D27BAA">
        <w:rPr>
          <w:rFonts w:cstheme="minorHAnsi"/>
          <w:sz w:val="24"/>
          <w:szCs w:val="24"/>
        </w:rPr>
        <w:t>.</w:t>
      </w:r>
      <w:r w:rsidRPr="000A54DE">
        <w:rPr>
          <w:rFonts w:cstheme="minorHAnsi"/>
          <w:sz w:val="24"/>
          <w:szCs w:val="24"/>
        </w:rPr>
        <w:t xml:space="preserve"> Wright (2017). “</w:t>
      </w:r>
      <w:hyperlink r:id="rId12" w:history="1">
        <w:r w:rsidRPr="000A54DE">
          <w:rPr>
            <w:rStyle w:val="Hyperlink"/>
            <w:rFonts w:cstheme="minorHAnsi"/>
            <w:bCs/>
            <w:color w:val="auto"/>
            <w:sz w:val="24"/>
            <w:szCs w:val="24"/>
            <w:u w:val="none"/>
            <w:bdr w:val="none" w:sz="0" w:space="0" w:color="auto" w:frame="1"/>
          </w:rPr>
          <w:t>The Effect of Medicaid on Medication Use Among Poor Adults: Evidence from Oregon</w:t>
        </w:r>
      </w:hyperlink>
      <w:r w:rsidRPr="000A54DE">
        <w:rPr>
          <w:rFonts w:cstheme="minorHAnsi"/>
          <w:sz w:val="24"/>
          <w:szCs w:val="24"/>
        </w:rPr>
        <w:t>”</w:t>
      </w:r>
      <w:r w:rsidRPr="000A54DE">
        <w:rPr>
          <w:rFonts w:cstheme="minorHAnsi"/>
          <w:color w:val="666666"/>
          <w:sz w:val="24"/>
          <w:szCs w:val="24"/>
        </w:rPr>
        <w:t xml:space="preserve"> </w:t>
      </w:r>
      <w:r w:rsidRPr="000A54DE">
        <w:rPr>
          <w:rStyle w:val="Emphasis"/>
          <w:rFonts w:cstheme="minorHAnsi"/>
          <w:sz w:val="24"/>
          <w:szCs w:val="24"/>
          <w:bdr w:val="none" w:sz="0" w:space="0" w:color="auto" w:frame="1"/>
        </w:rPr>
        <w:t>Health Affairs</w:t>
      </w:r>
      <w:r w:rsidRPr="000A54DE">
        <w:rPr>
          <w:rFonts w:cstheme="minorHAnsi"/>
          <w:sz w:val="24"/>
          <w:szCs w:val="24"/>
        </w:rPr>
        <w:t>, 36(12)</w:t>
      </w:r>
    </w:p>
    <w:p w14:paraId="4651B3E5" w14:textId="7FE2D01B" w:rsidR="001F3A79" w:rsidRPr="000A54DE" w:rsidRDefault="001F3A79" w:rsidP="00F26D04">
      <w:pPr>
        <w:shd w:val="clear" w:color="auto" w:fill="FFFFFF"/>
        <w:spacing w:after="0" w:line="240" w:lineRule="auto"/>
        <w:outlineLvl w:val="0"/>
        <w:rPr>
          <w:rFonts w:cstheme="minorHAnsi"/>
          <w:sz w:val="24"/>
          <w:szCs w:val="24"/>
        </w:rPr>
      </w:pPr>
    </w:p>
    <w:p w14:paraId="3B568A54" w14:textId="5661ABD4" w:rsidR="001F3A79" w:rsidRDefault="001F3A79" w:rsidP="00F26D04">
      <w:pPr>
        <w:shd w:val="clear" w:color="auto" w:fill="FFFFFF"/>
        <w:spacing w:after="0" w:line="240" w:lineRule="auto"/>
        <w:outlineLvl w:val="0"/>
        <w:rPr>
          <w:rFonts w:cstheme="minorHAnsi"/>
          <w:sz w:val="24"/>
          <w:szCs w:val="24"/>
        </w:rPr>
      </w:pPr>
      <w:r w:rsidRPr="000A54DE">
        <w:rPr>
          <w:rFonts w:cstheme="minorHAnsi"/>
          <w:sz w:val="24"/>
          <w:szCs w:val="24"/>
        </w:rPr>
        <w:t>Murray C</w:t>
      </w:r>
      <w:r w:rsidR="00D27BAA">
        <w:rPr>
          <w:rFonts w:cstheme="minorHAnsi"/>
          <w:sz w:val="24"/>
          <w:szCs w:val="24"/>
        </w:rPr>
        <w:t>.</w:t>
      </w:r>
      <w:r w:rsidRPr="000A54DE">
        <w:rPr>
          <w:rFonts w:cstheme="minorHAnsi"/>
          <w:sz w:val="24"/>
          <w:szCs w:val="24"/>
        </w:rPr>
        <w:t xml:space="preserve"> and L</w:t>
      </w:r>
      <w:r w:rsidR="00D27BAA">
        <w:rPr>
          <w:rFonts w:cstheme="minorHAnsi"/>
          <w:sz w:val="24"/>
          <w:szCs w:val="24"/>
        </w:rPr>
        <w:t>.</w:t>
      </w:r>
      <w:r w:rsidRPr="000A54DE">
        <w:rPr>
          <w:rFonts w:cstheme="minorHAnsi"/>
          <w:sz w:val="24"/>
          <w:szCs w:val="24"/>
        </w:rPr>
        <w:t xml:space="preserve"> Chen,</w:t>
      </w:r>
      <w:r w:rsidR="00F01731" w:rsidRPr="000A54DE">
        <w:rPr>
          <w:rFonts w:cstheme="minorHAnsi"/>
          <w:sz w:val="24"/>
          <w:szCs w:val="24"/>
        </w:rPr>
        <w:t xml:space="preserve"> (1992).</w:t>
      </w:r>
      <w:r w:rsidRPr="000A54DE">
        <w:rPr>
          <w:rFonts w:cstheme="minorHAnsi"/>
          <w:sz w:val="24"/>
          <w:szCs w:val="24"/>
        </w:rPr>
        <w:t xml:space="preserve"> “Understanding Mortality Change</w:t>
      </w:r>
      <w:r w:rsidR="00F01731" w:rsidRPr="000A54DE">
        <w:rPr>
          <w:rFonts w:cstheme="minorHAnsi"/>
          <w:sz w:val="24"/>
          <w:szCs w:val="24"/>
        </w:rPr>
        <w:t xml:space="preserve">”, </w:t>
      </w:r>
      <w:r w:rsidR="00F01731" w:rsidRPr="000A54DE">
        <w:rPr>
          <w:rFonts w:cstheme="minorHAnsi"/>
          <w:i/>
          <w:sz w:val="24"/>
          <w:szCs w:val="24"/>
        </w:rPr>
        <w:t>Population and Development Review</w:t>
      </w:r>
      <w:r w:rsidR="00F01731" w:rsidRPr="000A54DE">
        <w:rPr>
          <w:rFonts w:cstheme="minorHAnsi"/>
          <w:sz w:val="24"/>
          <w:szCs w:val="24"/>
        </w:rPr>
        <w:t>, 18(3): 481-503.</w:t>
      </w:r>
    </w:p>
    <w:p w14:paraId="000A5515" w14:textId="276EC3B3" w:rsidR="00D27BAA" w:rsidRDefault="00D27BAA" w:rsidP="00F26D04">
      <w:pPr>
        <w:shd w:val="clear" w:color="auto" w:fill="FFFFFF"/>
        <w:spacing w:after="0" w:line="240" w:lineRule="auto"/>
        <w:outlineLvl w:val="0"/>
        <w:rPr>
          <w:rFonts w:cstheme="minorHAnsi"/>
          <w:sz w:val="24"/>
          <w:szCs w:val="24"/>
        </w:rPr>
      </w:pPr>
    </w:p>
    <w:p w14:paraId="5F565EED" w14:textId="2A549939" w:rsidR="00D27BAA" w:rsidRDefault="00D27BAA" w:rsidP="00F26D04">
      <w:pPr>
        <w:shd w:val="clear" w:color="auto" w:fill="FFFFFF"/>
        <w:spacing w:after="0" w:line="240" w:lineRule="auto"/>
        <w:outlineLvl w:val="0"/>
        <w:rPr>
          <w:rFonts w:cstheme="minorHAnsi"/>
          <w:sz w:val="24"/>
          <w:szCs w:val="24"/>
        </w:rPr>
      </w:pPr>
      <w:proofErr w:type="gramStart"/>
      <w:r>
        <w:rPr>
          <w:rFonts w:cstheme="minorHAnsi"/>
          <w:sz w:val="24"/>
          <w:szCs w:val="24"/>
        </w:rPr>
        <w:t>O’Neil ,</w:t>
      </w:r>
      <w:proofErr w:type="gramEnd"/>
      <w:r>
        <w:rPr>
          <w:rFonts w:cstheme="minorHAnsi"/>
          <w:sz w:val="24"/>
          <w:szCs w:val="24"/>
        </w:rPr>
        <w:t xml:space="preserve"> K., (2016). “</w:t>
      </w:r>
      <w:r w:rsidRPr="00D27BAA">
        <w:rPr>
          <w:rFonts w:cstheme="minorHAnsi"/>
          <w:sz w:val="24"/>
          <w:szCs w:val="24"/>
        </w:rPr>
        <w:t>Weapons of Math Destruction: How Big Data Increases Inequality and Threatens Democracy</w:t>
      </w:r>
      <w:r>
        <w:rPr>
          <w:rFonts w:cstheme="minorHAnsi"/>
          <w:sz w:val="24"/>
          <w:szCs w:val="24"/>
        </w:rPr>
        <w:t>”.</w:t>
      </w:r>
      <w:r w:rsidR="00C35E53">
        <w:rPr>
          <w:rFonts w:cstheme="minorHAnsi"/>
          <w:sz w:val="24"/>
          <w:szCs w:val="24"/>
        </w:rPr>
        <w:t xml:space="preserve"> Broadway Book</w:t>
      </w:r>
      <w:r w:rsidR="00273B72">
        <w:rPr>
          <w:rFonts w:cstheme="minorHAnsi"/>
          <w:sz w:val="24"/>
          <w:szCs w:val="24"/>
        </w:rPr>
        <w:t>s</w:t>
      </w:r>
      <w:r w:rsidR="00C35E53">
        <w:rPr>
          <w:rFonts w:cstheme="minorHAnsi"/>
          <w:sz w:val="24"/>
          <w:szCs w:val="24"/>
        </w:rPr>
        <w:t xml:space="preserve">, New York. </w:t>
      </w:r>
    </w:p>
    <w:p w14:paraId="0A86EBC3" w14:textId="750F5953" w:rsidR="00E31AF8" w:rsidRDefault="00E31AF8" w:rsidP="00F26D04">
      <w:pPr>
        <w:shd w:val="clear" w:color="auto" w:fill="FFFFFF"/>
        <w:spacing w:after="0" w:line="240" w:lineRule="auto"/>
        <w:outlineLvl w:val="0"/>
        <w:rPr>
          <w:rFonts w:cstheme="minorHAnsi"/>
          <w:sz w:val="24"/>
          <w:szCs w:val="24"/>
        </w:rPr>
      </w:pPr>
    </w:p>
    <w:p w14:paraId="68E2BBE9" w14:textId="42725C14" w:rsidR="00E31AF8" w:rsidRPr="000A54DE" w:rsidRDefault="00E31AF8" w:rsidP="00F26D04">
      <w:pPr>
        <w:shd w:val="clear" w:color="auto" w:fill="FFFFFF"/>
        <w:spacing w:after="0" w:line="240" w:lineRule="auto"/>
        <w:outlineLvl w:val="0"/>
        <w:rPr>
          <w:rFonts w:cstheme="minorHAnsi"/>
          <w:sz w:val="24"/>
          <w:szCs w:val="24"/>
        </w:rPr>
      </w:pPr>
      <w:proofErr w:type="spellStart"/>
      <w:r w:rsidRPr="00E31AF8">
        <w:rPr>
          <w:rFonts w:cstheme="minorHAnsi"/>
          <w:sz w:val="24"/>
          <w:szCs w:val="24"/>
        </w:rPr>
        <w:t>R</w:t>
      </w:r>
      <w:r>
        <w:rPr>
          <w:rFonts w:cstheme="minorHAnsi"/>
          <w:sz w:val="24"/>
          <w:szCs w:val="24"/>
        </w:rPr>
        <w:t>midi</w:t>
      </w:r>
      <w:proofErr w:type="spellEnd"/>
      <w:r>
        <w:rPr>
          <w:rFonts w:cstheme="minorHAnsi"/>
          <w:sz w:val="24"/>
          <w:szCs w:val="24"/>
        </w:rPr>
        <w:t xml:space="preserve">, </w:t>
      </w:r>
      <w:r w:rsidRPr="00E31AF8">
        <w:rPr>
          <w:rFonts w:cstheme="minorHAnsi"/>
          <w:sz w:val="24"/>
          <w:szCs w:val="24"/>
        </w:rPr>
        <w:t>A</w:t>
      </w:r>
      <w:r>
        <w:rPr>
          <w:rFonts w:cstheme="minorHAnsi"/>
          <w:sz w:val="24"/>
          <w:szCs w:val="24"/>
        </w:rPr>
        <w:t>., (2018). “</w:t>
      </w:r>
      <w:r w:rsidRPr="00E31AF8">
        <w:rPr>
          <w:rFonts w:cstheme="minorHAnsi"/>
          <w:sz w:val="24"/>
          <w:szCs w:val="24"/>
        </w:rPr>
        <w:t>Build, Develop and Deploy a Machine Learning Model to predict cars price using Gradient Boosting</w:t>
      </w:r>
      <w:r>
        <w:rPr>
          <w:rFonts w:cstheme="minorHAnsi"/>
          <w:sz w:val="24"/>
          <w:szCs w:val="24"/>
        </w:rPr>
        <w:t>”.</w:t>
      </w:r>
    </w:p>
    <w:p w14:paraId="330511B6" w14:textId="77777777" w:rsidR="00F26D04" w:rsidRPr="000A54DE" w:rsidRDefault="00F26D04" w:rsidP="00F26D04">
      <w:pPr>
        <w:shd w:val="clear" w:color="auto" w:fill="FFFFFF"/>
        <w:spacing w:after="0" w:line="240" w:lineRule="auto"/>
        <w:outlineLvl w:val="0"/>
        <w:rPr>
          <w:rFonts w:eastAsia="Times New Roman" w:cstheme="minorHAnsi"/>
          <w:bCs/>
          <w:kern w:val="36"/>
          <w:sz w:val="24"/>
          <w:szCs w:val="24"/>
        </w:rPr>
      </w:pPr>
    </w:p>
    <w:p w14:paraId="0D4F7605" w14:textId="296B2A2B" w:rsidR="00F26D04" w:rsidRPr="000A54DE" w:rsidRDefault="00F26D04" w:rsidP="00F26D04">
      <w:pPr>
        <w:shd w:val="clear" w:color="auto" w:fill="FFFFFF"/>
        <w:spacing w:after="0" w:line="240" w:lineRule="auto"/>
        <w:outlineLvl w:val="0"/>
        <w:rPr>
          <w:rFonts w:cstheme="minorHAnsi"/>
          <w:color w:val="333333"/>
          <w:sz w:val="24"/>
          <w:szCs w:val="24"/>
          <w:shd w:val="clear" w:color="auto" w:fill="FFFFFF"/>
        </w:rPr>
      </w:pPr>
      <w:r w:rsidRPr="000A54DE">
        <w:rPr>
          <w:rFonts w:eastAsia="Times New Roman" w:cstheme="minorHAnsi"/>
          <w:bCs/>
          <w:kern w:val="36"/>
          <w:sz w:val="24"/>
          <w:szCs w:val="24"/>
        </w:rPr>
        <w:t>Song R</w:t>
      </w:r>
      <w:r w:rsidR="00D27BAA">
        <w:rPr>
          <w:rFonts w:eastAsia="Times New Roman" w:cstheme="minorHAnsi"/>
          <w:bCs/>
          <w:kern w:val="36"/>
          <w:sz w:val="24"/>
          <w:szCs w:val="24"/>
        </w:rPr>
        <w:t>.</w:t>
      </w:r>
      <w:r w:rsidRPr="000A54DE">
        <w:rPr>
          <w:rFonts w:eastAsia="Times New Roman" w:cstheme="minorHAnsi"/>
          <w:bCs/>
          <w:kern w:val="36"/>
          <w:sz w:val="24"/>
          <w:szCs w:val="24"/>
        </w:rPr>
        <w:t>, H</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Hall, K</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Harrison, T</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Sharpe, L</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Lin and H</w:t>
      </w:r>
      <w:r w:rsidR="00D27BAA">
        <w:rPr>
          <w:rFonts w:eastAsia="Times New Roman" w:cstheme="minorHAnsi"/>
          <w:bCs/>
          <w:kern w:val="36"/>
          <w:sz w:val="24"/>
          <w:szCs w:val="24"/>
        </w:rPr>
        <w:t>.</w:t>
      </w:r>
      <w:r w:rsidRPr="000A54DE">
        <w:rPr>
          <w:rFonts w:eastAsia="Times New Roman" w:cstheme="minorHAnsi"/>
          <w:bCs/>
          <w:kern w:val="36"/>
          <w:sz w:val="24"/>
          <w:szCs w:val="24"/>
        </w:rPr>
        <w:t xml:space="preserve"> Dean. (2011).  “Identifying the Impact of Social Determinants of Health on Disease Rates Using Correlation Analysis of Area-Based Summary Information”, </w:t>
      </w:r>
      <w:r w:rsidRPr="000A54DE">
        <w:rPr>
          <w:rFonts w:eastAsia="Times New Roman" w:cstheme="minorHAnsi"/>
          <w:bCs/>
          <w:i/>
          <w:kern w:val="36"/>
          <w:sz w:val="24"/>
          <w:szCs w:val="24"/>
        </w:rPr>
        <w:t xml:space="preserve">Public Health Report, </w:t>
      </w:r>
      <w:r w:rsidRPr="000A54DE">
        <w:rPr>
          <w:rFonts w:cstheme="minorHAnsi"/>
          <w:color w:val="333333"/>
          <w:sz w:val="24"/>
          <w:szCs w:val="24"/>
          <w:shd w:val="clear" w:color="auto" w:fill="FFFFFF"/>
        </w:rPr>
        <w:t xml:space="preserve">126 issue: 3_suppl, page(s): 70-80. </w:t>
      </w:r>
    </w:p>
    <w:p w14:paraId="682B4D14" w14:textId="77777777" w:rsidR="00F26D04" w:rsidRPr="000A54DE" w:rsidRDefault="00F26D04" w:rsidP="00F26D04">
      <w:pPr>
        <w:shd w:val="clear" w:color="auto" w:fill="FFFFFF"/>
        <w:spacing w:after="0" w:line="240" w:lineRule="auto"/>
        <w:outlineLvl w:val="0"/>
        <w:rPr>
          <w:rFonts w:cstheme="minorHAnsi"/>
          <w:sz w:val="24"/>
          <w:szCs w:val="24"/>
        </w:rPr>
      </w:pPr>
    </w:p>
    <w:p w14:paraId="3C6F5125" w14:textId="64854815" w:rsidR="00F26D04" w:rsidRPr="000A54DE" w:rsidRDefault="00F26D04" w:rsidP="00F26D04">
      <w:pPr>
        <w:shd w:val="clear" w:color="auto" w:fill="FFFFFF"/>
        <w:spacing w:after="0" w:line="240" w:lineRule="auto"/>
        <w:outlineLvl w:val="0"/>
        <w:rPr>
          <w:rFonts w:cstheme="minorHAnsi"/>
          <w:sz w:val="24"/>
          <w:szCs w:val="24"/>
        </w:rPr>
      </w:pPr>
      <w:r w:rsidRPr="000A54DE">
        <w:rPr>
          <w:rFonts w:cstheme="minorHAnsi"/>
          <w:sz w:val="24"/>
          <w:szCs w:val="24"/>
        </w:rPr>
        <w:t xml:space="preserve">Statista (2016). </w:t>
      </w:r>
      <w:hyperlink r:id="rId13" w:history="1">
        <w:r w:rsidRPr="000A54DE">
          <w:rPr>
            <w:rStyle w:val="Hyperlink"/>
            <w:rFonts w:cstheme="minorHAnsi"/>
            <w:sz w:val="24"/>
            <w:szCs w:val="24"/>
          </w:rPr>
          <w:t>https://www.statista.com/statistics/241572/death-rate-by-age-and-sex-in-the-us/</w:t>
        </w:r>
      </w:hyperlink>
      <w:r w:rsidRPr="000A54DE">
        <w:rPr>
          <w:rFonts w:cstheme="minorHAnsi"/>
          <w:sz w:val="24"/>
          <w:szCs w:val="24"/>
        </w:rPr>
        <w:t xml:space="preserve">   </w:t>
      </w:r>
      <w:bookmarkStart w:id="1" w:name="_GoBack"/>
      <w:bookmarkEnd w:id="1"/>
    </w:p>
    <w:p w14:paraId="080EAE1D" w14:textId="77777777" w:rsidR="00F26D04" w:rsidRPr="000A54DE" w:rsidRDefault="00F26D04" w:rsidP="00F26D04">
      <w:pPr>
        <w:shd w:val="clear" w:color="auto" w:fill="FFFFFF"/>
        <w:spacing w:after="0" w:line="240" w:lineRule="auto"/>
        <w:outlineLvl w:val="0"/>
        <w:rPr>
          <w:rFonts w:cstheme="minorHAnsi"/>
          <w:sz w:val="24"/>
          <w:szCs w:val="24"/>
        </w:rPr>
      </w:pPr>
    </w:p>
    <w:p w14:paraId="7A14C9A8" w14:textId="56FEA2A2" w:rsidR="00F26D04" w:rsidRDefault="00F26D04" w:rsidP="00F26D04">
      <w:pPr>
        <w:shd w:val="clear" w:color="auto" w:fill="FFFFFF"/>
        <w:spacing w:after="0" w:line="240" w:lineRule="auto"/>
        <w:outlineLvl w:val="0"/>
      </w:pPr>
      <w:r w:rsidRPr="000A54DE">
        <w:rPr>
          <w:rFonts w:cstheme="minorHAnsi"/>
          <w:sz w:val="24"/>
          <w:szCs w:val="24"/>
        </w:rPr>
        <w:t>United States Census Bur</w:t>
      </w:r>
      <w:r w:rsidR="0017001A" w:rsidRPr="000A54DE">
        <w:rPr>
          <w:rFonts w:cstheme="minorHAnsi"/>
          <w:sz w:val="24"/>
          <w:szCs w:val="24"/>
        </w:rPr>
        <w:t>e</w:t>
      </w:r>
      <w:r w:rsidRPr="000A54DE">
        <w:rPr>
          <w:rFonts w:cstheme="minorHAnsi"/>
          <w:sz w:val="24"/>
          <w:szCs w:val="24"/>
        </w:rPr>
        <w:t xml:space="preserve">au, (2015. </w:t>
      </w:r>
      <w:hyperlink r:id="rId14" w:history="1">
        <w:r w:rsidRPr="000A54DE">
          <w:rPr>
            <w:rStyle w:val="Hyperlink"/>
            <w:rFonts w:cstheme="minorHAnsi"/>
            <w:sz w:val="24"/>
            <w:szCs w:val="24"/>
          </w:rPr>
          <w:t>https://www.census.gov/did/www/nlms/publications/docs/NLMSPublic-useFileReferenceManual.pdf</w:t>
        </w:r>
      </w:hyperlink>
      <w:r>
        <w:t xml:space="preserve"> </w:t>
      </w:r>
    </w:p>
    <w:sectPr w:rsidR="00F26D04" w:rsidSect="000A54DE">
      <w:headerReference w:type="default" r:id="rId15"/>
      <w:foot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55832" w14:textId="77777777" w:rsidR="00E26D7C" w:rsidRDefault="00E26D7C" w:rsidP="0017001A">
      <w:pPr>
        <w:spacing w:after="0" w:line="240" w:lineRule="auto"/>
      </w:pPr>
      <w:r>
        <w:separator/>
      </w:r>
    </w:p>
  </w:endnote>
  <w:endnote w:type="continuationSeparator" w:id="0">
    <w:p w14:paraId="7C806C80" w14:textId="77777777" w:rsidR="00E26D7C" w:rsidRDefault="00E26D7C" w:rsidP="00170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2CEE4" w14:textId="77777777" w:rsidR="0017001A" w:rsidRDefault="0017001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6C87D21" w14:textId="77777777" w:rsidR="0017001A" w:rsidRDefault="00170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13CE3" w14:textId="77777777" w:rsidR="00E26D7C" w:rsidRDefault="00E26D7C" w:rsidP="0017001A">
      <w:pPr>
        <w:spacing w:after="0" w:line="240" w:lineRule="auto"/>
      </w:pPr>
      <w:r>
        <w:separator/>
      </w:r>
    </w:p>
  </w:footnote>
  <w:footnote w:type="continuationSeparator" w:id="0">
    <w:p w14:paraId="76E305B4" w14:textId="77777777" w:rsidR="00E26D7C" w:rsidRDefault="00E26D7C" w:rsidP="00170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AEEBE" w14:textId="78372955" w:rsidR="0017001A" w:rsidRDefault="0017001A" w:rsidP="00AD38F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DE58A" w14:textId="3EE335C0" w:rsidR="0017001A" w:rsidRDefault="0017001A" w:rsidP="00AD38F8">
    <w:pPr>
      <w:pStyle w:val="Header"/>
      <w:jc w:val="center"/>
    </w:pPr>
    <w:r>
      <w:rPr>
        <w:noProof/>
      </w:rPr>
      <w:drawing>
        <wp:inline distT="0" distB="0" distL="0" distR="0" wp14:anchorId="25DC9E51" wp14:editId="7539A105">
          <wp:extent cx="4298315" cy="1371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98315" cy="137160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033A8"/>
    <w:multiLevelType w:val="hybridMultilevel"/>
    <w:tmpl w:val="33E8B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0D"/>
    <w:rsid w:val="0001552E"/>
    <w:rsid w:val="0003680F"/>
    <w:rsid w:val="00060894"/>
    <w:rsid w:val="000746CE"/>
    <w:rsid w:val="00080EDB"/>
    <w:rsid w:val="00096920"/>
    <w:rsid w:val="000A54DE"/>
    <w:rsid w:val="000D4D56"/>
    <w:rsid w:val="000E280D"/>
    <w:rsid w:val="000F5A31"/>
    <w:rsid w:val="0017001A"/>
    <w:rsid w:val="00176546"/>
    <w:rsid w:val="001C61D6"/>
    <w:rsid w:val="001E3144"/>
    <w:rsid w:val="001F3034"/>
    <w:rsid w:val="001F3A79"/>
    <w:rsid w:val="002705F5"/>
    <w:rsid w:val="00273B72"/>
    <w:rsid w:val="00274951"/>
    <w:rsid w:val="00276390"/>
    <w:rsid w:val="00277149"/>
    <w:rsid w:val="00292C14"/>
    <w:rsid w:val="00295011"/>
    <w:rsid w:val="002F435C"/>
    <w:rsid w:val="0030097D"/>
    <w:rsid w:val="00336C55"/>
    <w:rsid w:val="00344485"/>
    <w:rsid w:val="00350BF8"/>
    <w:rsid w:val="00431098"/>
    <w:rsid w:val="0044140D"/>
    <w:rsid w:val="0047780D"/>
    <w:rsid w:val="004903A8"/>
    <w:rsid w:val="004A01F2"/>
    <w:rsid w:val="004C4CB1"/>
    <w:rsid w:val="005C0427"/>
    <w:rsid w:val="005C5630"/>
    <w:rsid w:val="0065351C"/>
    <w:rsid w:val="0066724A"/>
    <w:rsid w:val="00670F72"/>
    <w:rsid w:val="006830E1"/>
    <w:rsid w:val="006E058E"/>
    <w:rsid w:val="00757972"/>
    <w:rsid w:val="007C3B78"/>
    <w:rsid w:val="007C5DD0"/>
    <w:rsid w:val="00801271"/>
    <w:rsid w:val="00804953"/>
    <w:rsid w:val="00814206"/>
    <w:rsid w:val="008361FD"/>
    <w:rsid w:val="009314AD"/>
    <w:rsid w:val="00936138"/>
    <w:rsid w:val="00982E42"/>
    <w:rsid w:val="00995D04"/>
    <w:rsid w:val="009A4A47"/>
    <w:rsid w:val="009A65EB"/>
    <w:rsid w:val="009B5092"/>
    <w:rsid w:val="009C3FAB"/>
    <w:rsid w:val="009D2EC5"/>
    <w:rsid w:val="009D4D34"/>
    <w:rsid w:val="009E5A6B"/>
    <w:rsid w:val="00A142C3"/>
    <w:rsid w:val="00A20D1B"/>
    <w:rsid w:val="00A64B90"/>
    <w:rsid w:val="00A903C4"/>
    <w:rsid w:val="00AB7AC1"/>
    <w:rsid w:val="00AC64B9"/>
    <w:rsid w:val="00AD1DA6"/>
    <w:rsid w:val="00AD38F8"/>
    <w:rsid w:val="00B12774"/>
    <w:rsid w:val="00B170DD"/>
    <w:rsid w:val="00B1761E"/>
    <w:rsid w:val="00B545CE"/>
    <w:rsid w:val="00B720F5"/>
    <w:rsid w:val="00B737B1"/>
    <w:rsid w:val="00B85A3F"/>
    <w:rsid w:val="00BF31D8"/>
    <w:rsid w:val="00C26B21"/>
    <w:rsid w:val="00C27CF8"/>
    <w:rsid w:val="00C35E53"/>
    <w:rsid w:val="00C509E0"/>
    <w:rsid w:val="00C81967"/>
    <w:rsid w:val="00CE77D3"/>
    <w:rsid w:val="00CF3454"/>
    <w:rsid w:val="00CF3DFE"/>
    <w:rsid w:val="00CF4068"/>
    <w:rsid w:val="00D029DC"/>
    <w:rsid w:val="00D15B79"/>
    <w:rsid w:val="00D225C9"/>
    <w:rsid w:val="00D27BAA"/>
    <w:rsid w:val="00D54675"/>
    <w:rsid w:val="00D61444"/>
    <w:rsid w:val="00D84DE2"/>
    <w:rsid w:val="00D87E72"/>
    <w:rsid w:val="00D9648E"/>
    <w:rsid w:val="00DC3A2C"/>
    <w:rsid w:val="00DC6250"/>
    <w:rsid w:val="00DF792C"/>
    <w:rsid w:val="00E03AC0"/>
    <w:rsid w:val="00E13234"/>
    <w:rsid w:val="00E26D7C"/>
    <w:rsid w:val="00E31AF8"/>
    <w:rsid w:val="00E51CE5"/>
    <w:rsid w:val="00E679A7"/>
    <w:rsid w:val="00E71C2D"/>
    <w:rsid w:val="00E7404A"/>
    <w:rsid w:val="00ED18D4"/>
    <w:rsid w:val="00EF61B9"/>
    <w:rsid w:val="00F01731"/>
    <w:rsid w:val="00F0243A"/>
    <w:rsid w:val="00F26D04"/>
    <w:rsid w:val="00F512D6"/>
    <w:rsid w:val="00F52489"/>
    <w:rsid w:val="00F73A80"/>
    <w:rsid w:val="00FA4E56"/>
    <w:rsid w:val="00FB3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33DA4"/>
  <w15:chartTrackingRefBased/>
  <w15:docId w15:val="{08C3461E-1211-4513-B58E-91408E52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740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04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F31D8"/>
    <w:rPr>
      <w:color w:val="0563C1" w:themeColor="hyperlink"/>
      <w:u w:val="single"/>
    </w:rPr>
  </w:style>
  <w:style w:type="character" w:styleId="UnresolvedMention">
    <w:name w:val="Unresolved Mention"/>
    <w:basedOn w:val="DefaultParagraphFont"/>
    <w:uiPriority w:val="99"/>
    <w:semiHidden/>
    <w:unhideWhenUsed/>
    <w:rsid w:val="00BF31D8"/>
    <w:rPr>
      <w:color w:val="605E5C"/>
      <w:shd w:val="clear" w:color="auto" w:fill="E1DFDD"/>
    </w:rPr>
  </w:style>
  <w:style w:type="character" w:styleId="Emphasis">
    <w:name w:val="Emphasis"/>
    <w:basedOn w:val="DefaultParagraphFont"/>
    <w:uiPriority w:val="20"/>
    <w:qFormat/>
    <w:rsid w:val="00E679A7"/>
    <w:rPr>
      <w:i/>
      <w:iCs/>
    </w:rPr>
  </w:style>
  <w:style w:type="paragraph" w:styleId="Header">
    <w:name w:val="header"/>
    <w:basedOn w:val="Normal"/>
    <w:link w:val="HeaderChar"/>
    <w:uiPriority w:val="99"/>
    <w:unhideWhenUsed/>
    <w:rsid w:val="001700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01A"/>
  </w:style>
  <w:style w:type="paragraph" w:styleId="Footer">
    <w:name w:val="footer"/>
    <w:basedOn w:val="Normal"/>
    <w:link w:val="FooterChar"/>
    <w:uiPriority w:val="99"/>
    <w:unhideWhenUsed/>
    <w:rsid w:val="001700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01A"/>
  </w:style>
  <w:style w:type="character" w:styleId="CommentReference">
    <w:name w:val="annotation reference"/>
    <w:basedOn w:val="DefaultParagraphFont"/>
    <w:uiPriority w:val="99"/>
    <w:semiHidden/>
    <w:unhideWhenUsed/>
    <w:rsid w:val="00336C55"/>
    <w:rPr>
      <w:sz w:val="16"/>
      <w:szCs w:val="16"/>
    </w:rPr>
  </w:style>
  <w:style w:type="paragraph" w:styleId="CommentText">
    <w:name w:val="annotation text"/>
    <w:basedOn w:val="Normal"/>
    <w:link w:val="CommentTextChar"/>
    <w:uiPriority w:val="99"/>
    <w:semiHidden/>
    <w:unhideWhenUsed/>
    <w:rsid w:val="00336C55"/>
    <w:pPr>
      <w:spacing w:line="240" w:lineRule="auto"/>
    </w:pPr>
    <w:rPr>
      <w:sz w:val="20"/>
      <w:szCs w:val="20"/>
    </w:rPr>
  </w:style>
  <w:style w:type="character" w:customStyle="1" w:styleId="CommentTextChar">
    <w:name w:val="Comment Text Char"/>
    <w:basedOn w:val="DefaultParagraphFont"/>
    <w:link w:val="CommentText"/>
    <w:uiPriority w:val="99"/>
    <w:semiHidden/>
    <w:rsid w:val="00336C55"/>
    <w:rPr>
      <w:sz w:val="20"/>
      <w:szCs w:val="20"/>
    </w:rPr>
  </w:style>
  <w:style w:type="paragraph" w:styleId="CommentSubject">
    <w:name w:val="annotation subject"/>
    <w:basedOn w:val="CommentText"/>
    <w:next w:val="CommentText"/>
    <w:link w:val="CommentSubjectChar"/>
    <w:uiPriority w:val="99"/>
    <w:semiHidden/>
    <w:unhideWhenUsed/>
    <w:rsid w:val="00336C55"/>
    <w:rPr>
      <w:b/>
      <w:bCs/>
    </w:rPr>
  </w:style>
  <w:style w:type="character" w:customStyle="1" w:styleId="CommentSubjectChar">
    <w:name w:val="Comment Subject Char"/>
    <w:basedOn w:val="CommentTextChar"/>
    <w:link w:val="CommentSubject"/>
    <w:uiPriority w:val="99"/>
    <w:semiHidden/>
    <w:rsid w:val="00336C55"/>
    <w:rPr>
      <w:b/>
      <w:bCs/>
      <w:sz w:val="20"/>
      <w:szCs w:val="20"/>
    </w:rPr>
  </w:style>
  <w:style w:type="paragraph" w:styleId="BalloonText">
    <w:name w:val="Balloon Text"/>
    <w:basedOn w:val="Normal"/>
    <w:link w:val="BalloonTextChar"/>
    <w:uiPriority w:val="99"/>
    <w:semiHidden/>
    <w:unhideWhenUsed/>
    <w:rsid w:val="00336C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C55"/>
    <w:rPr>
      <w:rFonts w:ascii="Segoe UI" w:hAnsi="Segoe UI" w:cs="Segoe UI"/>
      <w:sz w:val="18"/>
      <w:szCs w:val="18"/>
    </w:rPr>
  </w:style>
  <w:style w:type="paragraph" w:styleId="ListParagraph">
    <w:name w:val="List Paragraph"/>
    <w:basedOn w:val="Normal"/>
    <w:uiPriority w:val="34"/>
    <w:qFormat/>
    <w:rsid w:val="002705F5"/>
    <w:pPr>
      <w:ind w:left="720"/>
      <w:contextualSpacing/>
    </w:pPr>
  </w:style>
  <w:style w:type="character" w:customStyle="1" w:styleId="pre">
    <w:name w:val="pre"/>
    <w:basedOn w:val="DefaultParagraphFont"/>
    <w:rsid w:val="00E03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7536">
      <w:bodyDiv w:val="1"/>
      <w:marLeft w:val="0"/>
      <w:marRight w:val="0"/>
      <w:marTop w:val="0"/>
      <w:marBottom w:val="0"/>
      <w:divBdr>
        <w:top w:val="none" w:sz="0" w:space="0" w:color="auto"/>
        <w:left w:val="none" w:sz="0" w:space="0" w:color="auto"/>
        <w:bottom w:val="none" w:sz="0" w:space="0" w:color="auto"/>
        <w:right w:val="none" w:sz="0" w:space="0" w:color="auto"/>
      </w:divBdr>
    </w:div>
    <w:div w:id="165634232">
      <w:bodyDiv w:val="1"/>
      <w:marLeft w:val="0"/>
      <w:marRight w:val="0"/>
      <w:marTop w:val="0"/>
      <w:marBottom w:val="0"/>
      <w:divBdr>
        <w:top w:val="none" w:sz="0" w:space="0" w:color="auto"/>
        <w:left w:val="none" w:sz="0" w:space="0" w:color="auto"/>
        <w:bottom w:val="none" w:sz="0" w:space="0" w:color="auto"/>
        <w:right w:val="none" w:sz="0" w:space="0" w:color="auto"/>
      </w:divBdr>
    </w:div>
    <w:div w:id="22434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rtality-predictor.herokuapp.com/" TargetMode="External"/><Relationship Id="rId13" Type="http://schemas.openxmlformats.org/officeDocument/2006/relationships/hyperlink" Target="https://www.statista.com/statistics/241572/death-rate-by-age-and-sex-in-the-u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althaffairs.org/doi/full/10.1377/hlthaff.2017.0925"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dc.gov/nchs/data_access/vitalstatsonline.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dc.gov/nchs/data/hus/2010/022.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eorgetown-analytics/Mortality-Probability" TargetMode="External"/><Relationship Id="rId14" Type="http://schemas.openxmlformats.org/officeDocument/2006/relationships/hyperlink" Target="https://www.census.gov/did/www/nlms/publications/docs/NLMSPublic-useFileReferenceManual.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BE409-39C7-4D97-B72B-40CA5423E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K Acharya</dc:creator>
  <cp:keywords/>
  <dc:description/>
  <cp:lastModifiedBy>Yara Guk</cp:lastModifiedBy>
  <cp:revision>21</cp:revision>
  <cp:lastPrinted>2018-09-06T14:33:00Z</cp:lastPrinted>
  <dcterms:created xsi:type="dcterms:W3CDTF">2018-09-06T14:34:00Z</dcterms:created>
  <dcterms:modified xsi:type="dcterms:W3CDTF">2018-09-07T19:33:00Z</dcterms:modified>
</cp:coreProperties>
</file>